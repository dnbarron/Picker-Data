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92C" w:rsidRDefault="009E692C" w:rsidP="009E692C">
      <w:pPr>
        <w:pStyle w:val="Title"/>
      </w:pPr>
      <w:r>
        <w:t xml:space="preserve">Do early and late responders to a patient </w:t>
      </w:r>
      <w:r w:rsidR="00037C74">
        <w:t>experience</w:t>
      </w:r>
      <w:r>
        <w:t xml:space="preserve"> survey differ?</w:t>
      </w:r>
    </w:p>
    <w:p w:rsidR="009E692C" w:rsidRDefault="009E692C" w:rsidP="009E692C">
      <w:r>
        <w:t xml:space="preserve">David N. Barron, </w:t>
      </w:r>
      <w:proofErr w:type="spellStart"/>
      <w:r>
        <w:t>Sa</w:t>
      </w:r>
      <w:r>
        <w:rPr>
          <w:rFonts w:cstheme="minorHAnsi"/>
        </w:rPr>
        <w:t>ï</w:t>
      </w:r>
      <w:r>
        <w:t>d</w:t>
      </w:r>
      <w:proofErr w:type="spellEnd"/>
      <w:r>
        <w:t xml:space="preserve"> Business School, University of Oxford</w:t>
      </w:r>
    </w:p>
    <w:p w:rsidR="009E692C" w:rsidRDefault="009E692C" w:rsidP="009E692C">
      <w:r>
        <w:t xml:space="preserve"> Elizabeth West</w:t>
      </w:r>
      <w:r w:rsidR="003B123C">
        <w:t>, R</w:t>
      </w:r>
      <w:r w:rsidR="00037C74">
        <w:t>achel Reeves</w:t>
      </w:r>
      <w:r w:rsidR="003B123C">
        <w:t xml:space="preserve"> and Anna </w:t>
      </w:r>
      <w:proofErr w:type="spellStart"/>
      <w:r w:rsidR="003B123C">
        <w:t>DeCourcy</w:t>
      </w:r>
      <w:proofErr w:type="spellEnd"/>
      <w:r w:rsidR="003B123C">
        <w:t>,</w:t>
      </w:r>
      <w:r>
        <w:t xml:space="preserve"> School of Health and Social Care, University of Greenwich</w:t>
      </w:r>
    </w:p>
    <w:p w:rsidR="003320B9" w:rsidRDefault="003320B9" w:rsidP="003320B9">
      <w:r>
        <w:t xml:space="preserve">Denise </w:t>
      </w:r>
      <w:proofErr w:type="spellStart"/>
      <w:r>
        <w:t>Hawkes</w:t>
      </w:r>
      <w:proofErr w:type="spellEnd"/>
      <w:r>
        <w:t>, Business School, University of Greenwich</w:t>
      </w:r>
    </w:p>
    <w:p w:rsidR="009E692C" w:rsidRPr="009E692C" w:rsidRDefault="009E692C" w:rsidP="009E692C">
      <w:pPr>
        <w:pStyle w:val="Heading1"/>
      </w:pPr>
      <w:r>
        <w:t>Introduction</w:t>
      </w:r>
    </w:p>
    <w:p w:rsidR="0030422B" w:rsidRDefault="00DB2F6A" w:rsidP="00BF1399">
      <w:pPr>
        <w:rPr>
          <w:ins w:id="0" w:author="we41" w:date="2011-09-21T09:55:00Z"/>
        </w:rPr>
      </w:pPr>
      <w:r>
        <w:t xml:space="preserve">The national patient survey programme was first proposed in the UK in The NHS: Modern, Dependable (1997) as a way of assessing patients’ experiences of care and how they change over time.  </w:t>
      </w:r>
      <w:ins w:id="1" w:author="we41" w:date="2011-09-21T09:53:00Z">
        <w:r w:rsidR="0030422B">
          <w:t xml:space="preserve">Do we need a few sentences in here about the </w:t>
        </w:r>
      </w:ins>
      <w:ins w:id="2" w:author="we41" w:date="2011-09-21T09:54:00Z">
        <w:r w:rsidR="0030422B">
          <w:t>centrality of the patient survey to trying to make the NHS more responsive to patients—I think if we give more information about the policy context in a paragraph at the outset, the social significance of the rese</w:t>
        </w:r>
      </w:ins>
      <w:ins w:id="3" w:author="we41" w:date="2011-09-21T09:55:00Z">
        <w:r w:rsidR="0030422B">
          <w:t xml:space="preserve">arch we are doing will become apparent. </w:t>
        </w:r>
      </w:ins>
    </w:p>
    <w:p w:rsidR="00DB2F6A" w:rsidRDefault="00DB2F6A" w:rsidP="00BF1399">
      <w:r>
        <w:t xml:space="preserve">The first </w:t>
      </w:r>
      <w:r w:rsidR="009C36AA">
        <w:t>T</w:t>
      </w:r>
      <w:r w:rsidR="00B93470">
        <w:t xml:space="preserve">rust-based </w:t>
      </w:r>
      <w:r>
        <w:t xml:space="preserve">national survey of adult in-patients was conducted in 2001 when all the hospital </w:t>
      </w:r>
      <w:r w:rsidR="00BF1399">
        <w:t>T</w:t>
      </w:r>
      <w:r>
        <w:t xml:space="preserve">rusts in England were asked to conduct a </w:t>
      </w:r>
      <w:r w:rsidR="00BF1399">
        <w:t xml:space="preserve">postal </w:t>
      </w:r>
      <w:r>
        <w:t>survey of 500 patients using a questionnaire that asked questions about issues such as access to information, communication, and relationships clinicians. Since the first survey was reported (</w:t>
      </w:r>
      <w:proofErr w:type="spellStart"/>
      <w:r>
        <w:t>Bullen</w:t>
      </w:r>
      <w:proofErr w:type="spellEnd"/>
      <w:r>
        <w:t xml:space="preserve"> and Reeves 2002), </w:t>
      </w:r>
      <w:r w:rsidR="00B93470">
        <w:t xml:space="preserve">inpatient </w:t>
      </w:r>
      <w:r>
        <w:t xml:space="preserve">surveys have been </w:t>
      </w:r>
      <w:r w:rsidR="00B93470">
        <w:t xml:space="preserve">repeated </w:t>
      </w:r>
      <w:r>
        <w:t xml:space="preserve">almost every year.  They are a potentially important resource for NHS Trusts as they provide </w:t>
      </w:r>
      <w:r w:rsidR="000F753A">
        <w:t>information on experiences</w:t>
      </w:r>
      <w:r w:rsidR="00DA3A8F">
        <w:t xml:space="preserve"> of</w:t>
      </w:r>
      <w:r w:rsidR="000F753A">
        <w:t xml:space="preserve"> </w:t>
      </w:r>
      <w:r w:rsidR="00DA3A8F">
        <w:t>care from</w:t>
      </w:r>
      <w:r w:rsidR="00F43D7E">
        <w:t xml:space="preserve"> consecutive sample</w:t>
      </w:r>
      <w:r w:rsidR="00DA3A8F">
        <w:t>s</w:t>
      </w:r>
      <w:r w:rsidR="00F43D7E">
        <w:t xml:space="preserve"> of </w:t>
      </w:r>
      <w:r w:rsidR="00DA3A8F">
        <w:t>recent patients.</w:t>
      </w:r>
      <w:r>
        <w:t xml:space="preserve">  However, the utility of the surveys depends </w:t>
      </w:r>
      <w:r w:rsidR="00F43D7E">
        <w:t xml:space="preserve">partly </w:t>
      </w:r>
      <w:r>
        <w:t xml:space="preserve">on the representativeness of those who respond.  </w:t>
      </w:r>
      <w:r w:rsidR="005B5845">
        <w:t>A number of studies have</w:t>
      </w:r>
      <w:r>
        <w:t xml:space="preserve"> reported that response rates to postal surveys have declined in recent years</w:t>
      </w:r>
      <w:r w:rsidR="00FE0690">
        <w:t xml:space="preserve"> </w:t>
      </w:r>
      <w:r w:rsidR="00167350">
        <w:fldChar w:fldCharType="begin"/>
      </w:r>
      <w:r w:rsidR="005B5845">
        <w:instrText xml:space="preserve"> ADDIN EN.CITE &lt;EndNote&gt;&lt;Cite&gt;&lt;Author&gt;Hazell&lt;/Author&gt;&lt;IDText&gt;Factors influencing the response to postal questionnaire surveys about respiratory symptoms&lt;/IDText&gt;&lt;DisplayText&gt;&lt;style face="superscript"&gt;1,2&lt;/style&gt;&lt;/DisplayText&gt;&lt;record&gt;&lt;titles&gt;&lt;title&gt;Factors influencing the response to postal questionnaire surveys about respiratory symptoms&lt;/title&gt;&lt;/titles&gt;&lt;contributors&gt;&lt;authors&gt;&lt;author&gt;Hazell, Michelle&lt;/author&gt;&lt;author&gt;Morris, Julie&lt;/author&gt;&lt;author&gt;Linehan, Mary&lt;/author&gt;&lt;author&gt;Frank, Peter&lt;/author&gt;&lt;author&gt;Frank, Timothy&lt;/author&gt;&lt;/authors&gt;&lt;/contributors&gt;&lt;added-date format="utc"&gt;1303483774&lt;/added-date&gt;&lt;ref-type name="Journal Article"&gt;17&lt;/ref-type&gt;&lt;rec-number&gt;358&lt;/rec-number&gt;&lt;last-updated-date format="utc"&gt;1303483844&lt;/last-updated-date&gt;&lt;/record&gt;&lt;/Cite&gt;&lt;Cite&gt;&lt;Author&gt;Anseel&lt;/Author&gt;&lt;Year&gt;2010&lt;/Year&gt;&lt;IDText&gt;Response Rates in Organizational Science 1995-2008: A Meta-analytic Review and Guidelines for Survey Researchers&lt;/IDText&gt;&lt;record&gt;&lt;titles&gt;&lt;title&gt;Response Rates in Organizational Science 1995-2008: A Meta-analytic Review and Guidelines for Survey Researchers&lt;/title&gt;&lt;secondary-title&gt;Journal of Business and Psychology&lt;/secondary-title&gt;&lt;/titles&gt;&lt;pages&gt;335-349&lt;/pages&gt;&lt;contributors&gt;&lt;authors&gt;&lt;author&gt;Anseel, Frederik&lt;/author&gt;&lt;author&gt;Lievens, Filip&lt;/author&gt;&lt;author&gt;Schollaert, Eveline&lt;/author&gt;&lt;author&gt;Choragwicka, Beata&lt;/author&gt;&lt;/authors&gt;&lt;/contributors&gt;&lt;added-date format="utc"&gt;1333443541&lt;/added-date&gt;&lt;ref-type name="Journal Article"&gt;17&lt;/ref-type&gt;&lt;dates&gt;&lt;year&gt;2010&lt;/year&gt;&lt;/dates&gt;&lt;rec-number&gt;371&lt;/rec-number&gt;&lt;last-updated-date format="utc"&gt;1333443932&lt;/last-updated-date&gt;&lt;electronic-resource-num&gt;10.1007/s10869-010-9157-6&lt;/electronic-resource-num&gt;&lt;volume&gt;25&lt;/volume&gt;&lt;/record&gt;&lt;/Cite&gt;&lt;/EndNote&gt;</w:instrText>
      </w:r>
      <w:r w:rsidR="00167350">
        <w:fldChar w:fldCharType="separate"/>
      </w:r>
      <w:r w:rsidR="005B5845" w:rsidRPr="005B5845">
        <w:rPr>
          <w:noProof/>
          <w:vertAlign w:val="superscript"/>
        </w:rPr>
        <w:t>1,2</w:t>
      </w:r>
      <w:r w:rsidR="00167350">
        <w:fldChar w:fldCharType="end"/>
      </w:r>
      <w:r w:rsidR="00FE0690">
        <w:t xml:space="preserve"> </w:t>
      </w:r>
      <w:r w:rsidR="00F43D7E">
        <w:t>and t</w:t>
      </w:r>
      <w:r>
        <w:t xml:space="preserve">he NHS inpatient survey is no exception.  In </w:t>
      </w:r>
      <w:r w:rsidR="00973A39">
        <w:t>2002</w:t>
      </w:r>
      <w:r w:rsidR="00F43D7E">
        <w:t>,</w:t>
      </w:r>
      <w:r>
        <w:t xml:space="preserve"> the response rate was </w:t>
      </w:r>
      <w:r w:rsidR="00973A39">
        <w:t xml:space="preserve">64 </w:t>
      </w:r>
      <w:r>
        <w:t xml:space="preserve">per cent, but this had declined to </w:t>
      </w:r>
      <w:r w:rsidR="00973A39">
        <w:t xml:space="preserve">52 </w:t>
      </w:r>
      <w:r>
        <w:t>per cent by 2009.</w:t>
      </w:r>
    </w:p>
    <w:p w:rsidR="00F1360E" w:rsidRDefault="00F1360E" w:rsidP="00634B03">
      <w:pPr>
        <w:jc w:val="both"/>
      </w:pPr>
      <w:r>
        <w:t xml:space="preserve">The survey methodology attempts to increase response rates by requiring that a </w:t>
      </w:r>
      <w:r w:rsidR="00981DC3">
        <w:t>reminder</w:t>
      </w:r>
      <w:r w:rsidR="00CE7130">
        <w:t xml:space="preserve"> letter</w:t>
      </w:r>
      <w:r w:rsidR="00981DC3">
        <w:t xml:space="preserve"> and then a second </w:t>
      </w:r>
      <w:r w:rsidR="00CE7130">
        <w:t xml:space="preserve">reminder with a duplicate </w:t>
      </w:r>
      <w:r>
        <w:t xml:space="preserve">questionnaire be sent out to non-responders.  Most trusts sent out a </w:t>
      </w:r>
      <w:r w:rsidR="00981DC3">
        <w:t xml:space="preserve">reminder around </w:t>
      </w:r>
      <w:r>
        <w:t xml:space="preserve">21 days after the first </w:t>
      </w:r>
      <w:r w:rsidR="00981DC3">
        <w:t xml:space="preserve">questionnaire </w:t>
      </w:r>
      <w:r>
        <w:t xml:space="preserve">and a </w:t>
      </w:r>
      <w:r w:rsidR="00981DC3">
        <w:t xml:space="preserve">second questionnaire around </w:t>
      </w:r>
      <w:r>
        <w:t>14 days after the</w:t>
      </w:r>
      <w:r w:rsidR="00981DC3">
        <w:t xml:space="preserve"> reminder</w:t>
      </w:r>
      <w:r>
        <w:t>.  Response to the first mailing</w:t>
      </w:r>
      <w:r w:rsidR="00981DC3">
        <w:t xml:space="preserve"> without the need for a reminder</w:t>
      </w:r>
      <w:r>
        <w:t xml:space="preserve"> in 2009 was 43%, so the </w:t>
      </w:r>
      <w:r w:rsidR="00981DC3">
        <w:t xml:space="preserve">reminder and second questionnaire </w:t>
      </w:r>
      <w:r>
        <w:t xml:space="preserve">added </w:t>
      </w:r>
      <w:r w:rsidR="004A69CA">
        <w:t>nine</w:t>
      </w:r>
      <w:r>
        <w:t xml:space="preserve"> per cent to that initial response.  The purpose of this paper is to see if there are significant differences between early and late responders, information that could be used to determine whether the expense of carrying out repeat mailings is justified.</w:t>
      </w:r>
    </w:p>
    <w:p w:rsidR="005D79A0" w:rsidRDefault="005D79A0" w:rsidP="005D79A0">
      <w:pPr>
        <w:pStyle w:val="Heading1"/>
      </w:pPr>
      <w:r>
        <w:t>Previous research</w:t>
      </w:r>
    </w:p>
    <w:p w:rsidR="009311BC" w:rsidRDefault="00634B03">
      <w:pPr>
        <w:jc w:val="both"/>
      </w:pPr>
      <w:r>
        <w:t xml:space="preserve">A number of papers </w:t>
      </w:r>
      <w:r w:rsidR="00037C74">
        <w:t xml:space="preserve">have </w:t>
      </w:r>
      <w:r>
        <w:t xml:space="preserve">reported a significant association </w:t>
      </w:r>
      <w:r w:rsidR="00DD76C3">
        <w:t xml:space="preserve">between whether a patient was an </w:t>
      </w:r>
      <w:r>
        <w:t xml:space="preserve">early </w:t>
      </w:r>
      <w:r w:rsidR="00DD76C3">
        <w:t xml:space="preserve">or </w:t>
      </w:r>
      <w:r>
        <w:t xml:space="preserve">late responder and </w:t>
      </w:r>
      <w:r w:rsidR="00DD76C3">
        <w:t>one or more outcomes of interest</w:t>
      </w:r>
      <w:r w:rsidR="00167350">
        <w:fldChar w:fldCharType="begin"/>
      </w:r>
      <w:r w:rsidR="005B5845">
        <w:instrText xml:space="preserve"> ADDIN EN.CITE &lt;EndNote&gt;&lt;Cite&gt;&lt;Author&gt;Perneger&lt;/Author&gt;&lt;Year&gt;2005&lt;/Year&gt;&lt;IDText&gt;Nonresponse Bias in a Survey of Patient Perceptions of Hospital Care&lt;/IDText&gt;&lt;DisplayText&gt;&lt;style face="superscript"&gt;3,4&lt;/style&gt;&lt;/DisplayText&gt;&lt;record&gt;&lt;titles&gt;&lt;title&gt;Nonresponse Bias in a Survey of Patient Perceptions of Hospital Care&lt;/title&gt;&lt;secondary-title&gt;Medical Care&lt;/secondary-title&gt;&lt;/titles&gt;&lt;pages&gt;374-380&lt;/pages&gt;&lt;number&gt;4&lt;/number&gt;&lt;contributors&gt;&lt;authors&gt;&lt;author&gt;Perneger, Thomas V.&lt;/author&gt;&lt;author&gt;Chamot, Eric&lt;/author&gt;&lt;author&gt;Bovier, Patrick A.&lt;/author&gt;&lt;/authors&gt;&lt;/contributors&gt;&lt;added-date format="utc"&gt;1303486701&lt;/added-date&gt;&lt;ref-type name="Journal Article"&gt;17&lt;/ref-type&gt;&lt;dates&gt;&lt;year&gt;2005&lt;/year&gt;&lt;/dates&gt;&lt;rec-number&gt;361&lt;/rec-number&gt;&lt;last-updated-date format="utc"&gt;1303486841&lt;/last-updated-date&gt;&lt;volume&gt;43&lt;/volume&gt;&lt;/record&gt;&lt;/Cite&gt;&lt;Cite&gt;&lt;Author&gt;Kim&lt;/Author&gt;&lt;Year&gt;2004&lt;/Year&gt;&lt;IDText&gt;Response Bias: Effect on Outcomes Evaluation by Mail Surveys After Total Knee Arthroplasty&lt;/IDText&gt;&lt;record&gt;&lt;urls&gt;&lt;related-urls&gt;&lt;url&gt;www.ncbi.nlm.nih.gov/pubmed/14711940&lt;/url&gt;&lt;/related-urls&gt;&lt;/urls&gt;&lt;titles&gt;&lt;title&gt;Response Bias: Effect on Outcomes Evaluation by Mail Surveys After Total Knee Arthroplasty&lt;/title&gt;&lt;secondary-title&gt;Journal of Bone and Joint Surgery&lt;/secondary-title&gt;&lt;/titles&gt;&lt;pages&gt;15-21&lt;/pages&gt;&lt;contributors&gt;&lt;authors&gt;&lt;author&gt;Kim, Jane&lt;/author&gt;&lt;author&gt;Lonner, Jess H.&lt;/author&gt;&lt;author&gt;Nelson, Charles L.&lt;/author&gt;&lt;author&gt;Lotke, Paul A.&lt;/author&gt;&lt;/authors&gt;&lt;/contributors&gt;&lt;added-date format="utc"&gt;1303482963&lt;/added-date&gt;&lt;ref-type name="Journal Article"&gt;17&lt;/ref-type&gt;&lt;dates&gt;&lt;year&gt;2004&lt;/year&gt;&lt;/dates&gt;&lt;rec-number&gt;355&lt;/rec-number&gt;&lt;last-updated-date format="utc"&gt;1303483206&lt;/last-updated-date&gt;&lt;volume&gt;86&lt;/volume&gt;&lt;/record&gt;&lt;/Cite&gt;&lt;/EndNote&gt;</w:instrText>
      </w:r>
      <w:r w:rsidR="00167350">
        <w:fldChar w:fldCharType="separate"/>
      </w:r>
      <w:r w:rsidR="005B5845" w:rsidRPr="005B5845">
        <w:rPr>
          <w:noProof/>
          <w:vertAlign w:val="superscript"/>
        </w:rPr>
        <w:t>3,4</w:t>
      </w:r>
      <w:r w:rsidR="00167350">
        <w:fldChar w:fldCharType="end"/>
      </w:r>
      <w:r w:rsidR="00DD76C3">
        <w:t xml:space="preserve">; </w:t>
      </w:r>
      <w:r>
        <w:t>as many (if not more) reported no significant</w:t>
      </w:r>
      <w:r w:rsidR="00DD76C3">
        <w:t xml:space="preserve"> associations</w:t>
      </w:r>
      <w:r w:rsidR="00167350">
        <w:fldChar w:fldCharType="begin"/>
      </w:r>
      <w:r w:rsidR="005B5845">
        <w:instrText xml:space="preserve"> ADDIN EN.CITE &lt;EndNote&gt;&lt;Cite&gt;&lt;Author&gt;Grimes&lt;/Author&gt;&lt;Year&gt;2003&lt;/Year&gt;&lt;IDText&gt;The Measurement of Patient Satisfaction with Acute Services in Ireland&lt;/IDText&gt;&lt;DisplayText&gt;&lt;style face="superscript"&gt;5,6&lt;/style&gt;&lt;/DisplayText&gt;&lt;record&gt;&lt;urls&gt;&lt;related-urls&gt;&lt;url&gt;http://hse.openrepository.com/hse/bitstream/10147/43467/1/3418.pdf&lt;/url&gt;&lt;/related-urls&gt;&lt;/urls&gt;&lt;titles&gt;&lt;title&gt;The Measurement of Patient Satisfaction with Acute Services in Ireland&lt;/title&gt;&lt;/titles&gt;&lt;contributors&gt;&lt;authors&gt;&lt;author&gt;Grimes, Fearghal&lt;/author&gt;&lt;/authors&gt;&lt;/contributors&gt;&lt;added-date format="utc"&gt;1303486031&lt;/added-date&gt;&lt;ref-type name="Report"&gt;27&lt;/ref-type&gt;&lt;dates&gt;&lt;year&gt;2003&lt;/year&gt;&lt;/dates&gt;&lt;rec-number&gt;360&lt;/rec-number&gt;&lt;publisher&gt;Health Services Partnership Forum&lt;/publisher&gt;&lt;last-updated-date format="utc"&gt;1303486157&lt;/last-updated-date&gt;&lt;/record&gt;&lt;/Cite&gt;&lt;Cite&gt;&lt;Author&gt;Zachry III&lt;/Author&gt;&lt;Year&gt;2003&lt;/Year&gt;&lt;IDText&gt;Clinicians’ Responses to Direct-to-Consumer Advertising of Prescription Medications&lt;/IDText&gt;&lt;record&gt;&lt;titles&gt;&lt;title&gt;Clinicians’ Responses to Direct-to-Consumer Advertising of Prescription Medications&lt;/title&gt;&lt;secondary-title&gt;Archives of Internal Medicine&lt;/secondary-title&gt;&lt;/titles&gt;&lt;pages&gt;1808-1812&lt;/pages&gt;&lt;contributors&gt;&lt;authors&gt;&lt;author&gt;Zachry III,Woodie M.&lt;/author&gt;&lt;author&gt;Dalen, James E.&lt;/author&gt;&lt;author&gt;Jackson,Terrence R.&lt;/author&gt;&lt;/authors&gt;&lt;/contributors&gt;&lt;added-date format="utc"&gt;1303485212&lt;/added-date&gt;&lt;ref-type name="Journal Article"&gt;17&lt;/ref-type&gt;&lt;dates&gt;&lt;year&gt;2003&lt;/year&gt;&lt;/dates&gt;&lt;rec-number&gt;359&lt;/rec-number&gt;&lt;last-updated-date format="utc"&gt;1303485916&lt;/last-updated-date&gt;&lt;volume&gt;163&lt;/volume&gt;&lt;/record&gt;&lt;/Cite&gt;&lt;/EndNote&gt;</w:instrText>
      </w:r>
      <w:r w:rsidR="00167350">
        <w:fldChar w:fldCharType="separate"/>
      </w:r>
      <w:r w:rsidR="005B5845" w:rsidRPr="005B5845">
        <w:rPr>
          <w:noProof/>
          <w:vertAlign w:val="superscript"/>
        </w:rPr>
        <w:t>5,6</w:t>
      </w:r>
      <w:r w:rsidR="00167350">
        <w:fldChar w:fldCharType="end"/>
      </w:r>
      <w:r>
        <w:t xml:space="preserve">.  Of the papers that did report a relationship, early respondents had a </w:t>
      </w:r>
      <w:r>
        <w:lastRenderedPageBreak/>
        <w:t>tendency to be more positive and those who were older and female were more likely to respond earlier</w:t>
      </w:r>
      <w:r w:rsidR="00167350">
        <w:fldChar w:fldCharType="begin"/>
      </w:r>
      <w:r w:rsidR="00FE0690">
        <w:instrText xml:space="preserve"> ADDIN EN.CITE &lt;EndNote&gt;&lt;Cite&gt;&lt;Author&gt;Hazell&lt;/Author&gt;&lt;IDText&gt;Factors influencing the response to postal questionnaire surveys about respiratory symptoms&lt;/IDText&gt;&lt;DisplayText&gt;&lt;style face="superscript"&gt;1&lt;/style&gt;&lt;/DisplayText&gt;&lt;record&gt;&lt;titles&gt;&lt;title&gt;Factors influencing the response to postal questionnaire surveys about respiratory symptoms&lt;/title&gt;&lt;/titles&gt;&lt;contributors&gt;&lt;authors&gt;&lt;author&gt;Hazell, Michelle&lt;/author&gt;&lt;author&gt;Morris, Julie&lt;/author&gt;&lt;author&gt;Linehan, Mary&lt;/author&gt;&lt;author&gt;Frank, Peter&lt;/author&gt;&lt;author&gt;Frank, Timothy&lt;/author&gt;&lt;/authors&gt;&lt;/contributors&gt;&lt;added-date format="utc"&gt;1303483774&lt;/added-date&gt;&lt;ref-type name="Journal Article"&gt;17&lt;/ref-type&gt;&lt;rec-number&gt;358&lt;/rec-number&gt;&lt;last-updated-date format="utc"&gt;1303483844&lt;/last-updated-date&gt;&lt;/record&gt;&lt;/Cite&gt;&lt;/EndNote&gt;</w:instrText>
      </w:r>
      <w:r w:rsidR="00167350">
        <w:fldChar w:fldCharType="separate"/>
      </w:r>
      <w:r w:rsidR="00FE0690" w:rsidRPr="00FE0690">
        <w:rPr>
          <w:noProof/>
          <w:vertAlign w:val="superscript"/>
        </w:rPr>
        <w:t>1</w:t>
      </w:r>
      <w:r w:rsidR="00167350">
        <w:fldChar w:fldCharType="end"/>
      </w:r>
      <w:r>
        <w:t xml:space="preserve">.  Some papers </w:t>
      </w:r>
      <w:r w:rsidR="00037C74">
        <w:t xml:space="preserve">have </w:t>
      </w:r>
      <w:r>
        <w:t>argued th</w:t>
      </w:r>
      <w:r w:rsidR="00037C74">
        <w:t xml:space="preserve">at </w:t>
      </w:r>
      <w:r>
        <w:t xml:space="preserve">response rates </w:t>
      </w:r>
      <w:r w:rsidR="00037C74">
        <w:t xml:space="preserve">are important in ensuring that survey results are unbiased </w:t>
      </w:r>
      <w:r>
        <w:t xml:space="preserve">and </w:t>
      </w:r>
      <w:r w:rsidR="00037C74">
        <w:t xml:space="preserve">that </w:t>
      </w:r>
      <w:r>
        <w:t>attempts to increase rates with reminders or incentives</w:t>
      </w:r>
      <w:r w:rsidR="00037C74">
        <w:t xml:space="preserve"> are valuable</w:t>
      </w:r>
      <w:r w:rsidR="00DA3A8F">
        <w:t>.</w:t>
      </w:r>
      <w:r>
        <w:t xml:space="preserve">  The value added by increasing response rates through either method is an ongoing debate. </w:t>
      </w:r>
    </w:p>
    <w:p w:rsidR="00DA3A8F" w:rsidRDefault="00973A39">
      <w:pPr>
        <w:jc w:val="both"/>
      </w:pPr>
      <w:r>
        <w:t xml:space="preserve">To conclude, the effect of patient survey response timeliness has been discussed in multiple studies. </w:t>
      </w:r>
      <w:r w:rsidR="00634B03">
        <w:t xml:space="preserve">Though some significant relationships have been found, these are inconclusive and do not appear to have been applied to the National Patient Survey Programme.  Further study is needed to test for significant associations between early and late responders and reported outcomes, adjusting for demographic and other confounding factors such as trust type and location. Findings could inform more appropriate ways of </w:t>
      </w:r>
      <w:r>
        <w:t xml:space="preserve">following up non-responders, </w:t>
      </w:r>
      <w:r w:rsidR="00634B03">
        <w:t xml:space="preserve">analysing these data to make them more useful for service providers and practitioners, and </w:t>
      </w:r>
      <w:r>
        <w:t xml:space="preserve">improving </w:t>
      </w:r>
      <w:r w:rsidR="00634B03">
        <w:t>the survey process.</w:t>
      </w:r>
    </w:p>
    <w:p w:rsidR="007A33C4" w:rsidRDefault="007A33C4" w:rsidP="0006208E">
      <w:pPr>
        <w:pStyle w:val="Heading1"/>
      </w:pPr>
      <w:r>
        <w:t>Methods</w:t>
      </w:r>
    </w:p>
    <w:p w:rsidR="001F30D4" w:rsidRDefault="00723EAF">
      <w:r>
        <w:t xml:space="preserve">This study uses the 2009 national inpatient survey.  Questionnaires were sent to 137,360 patients, of </w:t>
      </w:r>
      <w:proofErr w:type="gramStart"/>
      <w:r w:rsidR="00CE7130">
        <w:t>whom</w:t>
      </w:r>
      <w:proofErr w:type="gramEnd"/>
      <w:r w:rsidR="00CE7130">
        <w:t xml:space="preserve"> </w:t>
      </w:r>
      <w:r>
        <w:t xml:space="preserve">69,348 returned usable responses. </w:t>
      </w:r>
      <w:r w:rsidR="00AA0813">
        <w:t xml:space="preserve">Excluding undelivered questionnaires and deceased patients gives a response rate of 52 per cent.  </w:t>
      </w:r>
      <w:r w:rsidR="009359D6">
        <w:t>We used</w:t>
      </w:r>
      <w:r w:rsidR="0084401C">
        <w:t xml:space="preserve"> two de</w:t>
      </w:r>
      <w:r w:rsidR="009359D6">
        <w:t>pendent variables.  The first wa</w:t>
      </w:r>
      <w:r w:rsidR="0084401C">
        <w:t xml:space="preserve">s the time in days from the dispatch of the first mailing until the receipt of a response from the surveyed patient.  The response time was measured either from the time of the first mailing or from the time of the most recent mailing.  </w:t>
      </w:r>
      <w:r w:rsidR="007D43FA">
        <w:t>Where no questionnaire was returned we use the date on which the latest questionnaire was received as the censoring time.</w:t>
      </w:r>
      <w:r w:rsidR="001F30D4">
        <w:t xml:space="preserve">  </w:t>
      </w:r>
      <w:r w:rsidR="0084401C">
        <w:t>The second dependent variable was an indicator of whether a response was received before a reminder was sent out or not.</w:t>
      </w:r>
      <w:r w:rsidR="000774EB">
        <w:t xml:space="preserve">  </w:t>
      </w:r>
    </w:p>
    <w:p w:rsidR="00531C30" w:rsidRDefault="0084401C">
      <w:r>
        <w:t>The duration dependent variables were ana</w:t>
      </w:r>
      <w:r w:rsidR="00AB76F9">
        <w:t xml:space="preserve">lysed using accelerated failure time regression assuming a hazard rate with a </w:t>
      </w:r>
      <w:proofErr w:type="spellStart"/>
      <w:r w:rsidR="00AB76F9">
        <w:t>Weibull</w:t>
      </w:r>
      <w:proofErr w:type="spellEnd"/>
      <w:r w:rsidR="00AB76F9">
        <w:t xml:space="preserve"> distribution. </w:t>
      </w:r>
      <w:r w:rsidR="009E700B">
        <w:t xml:space="preserve"> Robust standard errors that account for clustering within trusts were used.  </w:t>
      </w:r>
      <w:r w:rsidR="00AB76F9">
        <w:t>Binary l</w:t>
      </w:r>
      <w:r>
        <w:t xml:space="preserve">ogistic regression </w:t>
      </w:r>
      <w:r w:rsidR="00AB76F9">
        <w:t xml:space="preserve">with random intercepts </w:t>
      </w:r>
      <w:r>
        <w:t xml:space="preserve">was used </w:t>
      </w:r>
      <w:r w:rsidR="00AB76F9">
        <w:t xml:space="preserve">for the analysis of </w:t>
      </w:r>
      <w:r>
        <w:t>th</w:t>
      </w:r>
      <w:r w:rsidR="0005103A">
        <w:t>e indicator dependent variable.</w:t>
      </w:r>
      <w:r w:rsidR="000774EB">
        <w:t xml:space="preserve">  </w:t>
      </w:r>
    </w:p>
    <w:p w:rsidR="007A33C4" w:rsidRDefault="00531C30">
      <w:r>
        <w:t>The key explanatory variable was the patient’s response to the question “</w:t>
      </w:r>
      <w:commentRangeStart w:id="4"/>
      <w:r>
        <w:t>Overall, how would you rate the care you received?”</w:t>
      </w:r>
      <w:commentRangeEnd w:id="4"/>
      <w:r w:rsidR="00604D9E">
        <w:rPr>
          <w:rStyle w:val="CommentReference"/>
        </w:rPr>
        <w:commentReference w:id="4"/>
      </w:r>
      <w:r>
        <w:t xml:space="preserve">  Responses to this variable are shown in table 1.  We can see that a large majority (79.3%) rated their care to be at least very good.  We therefore divided responses to this question into three categories: Excellent; Very Good; and Other.</w:t>
      </w:r>
    </w:p>
    <w:p w:rsidR="00BE7392" w:rsidRDefault="00BE7392" w:rsidP="00BE7392">
      <w:pPr>
        <w:pStyle w:val="Caption"/>
        <w:keepNext/>
      </w:pPr>
      <w:proofErr w:type="gramStart"/>
      <w:r>
        <w:t xml:space="preserve">Table </w:t>
      </w:r>
      <w:r w:rsidR="00167350">
        <w:fldChar w:fldCharType="begin"/>
      </w:r>
      <w:r w:rsidR="00607217">
        <w:instrText xml:space="preserve"> SEQ Table \* ARABIC </w:instrText>
      </w:r>
      <w:r w:rsidR="00167350">
        <w:fldChar w:fldCharType="separate"/>
      </w:r>
      <w:r w:rsidR="00CE7130">
        <w:rPr>
          <w:noProof/>
        </w:rPr>
        <w:t>1</w:t>
      </w:r>
      <w:r w:rsidR="00167350">
        <w:fldChar w:fldCharType="end"/>
      </w:r>
      <w:r>
        <w:t>.</w:t>
      </w:r>
      <w:proofErr w:type="gramEnd"/>
      <w:r>
        <w:t xml:space="preserve"> Responses to the question: "Overall how would you rate the care you received?"</w:t>
      </w:r>
    </w:p>
    <w:tbl>
      <w:tblPr>
        <w:tblStyle w:val="TableGrid"/>
        <w:tblW w:w="0" w:type="auto"/>
        <w:tblLook w:val="04A0"/>
      </w:tblPr>
      <w:tblGrid>
        <w:gridCol w:w="1848"/>
        <w:gridCol w:w="1848"/>
        <w:gridCol w:w="1848"/>
        <w:gridCol w:w="1849"/>
        <w:gridCol w:w="1849"/>
      </w:tblGrid>
      <w:tr w:rsidR="00531C30" w:rsidTr="00531C30">
        <w:tc>
          <w:tcPr>
            <w:tcW w:w="1848" w:type="dxa"/>
          </w:tcPr>
          <w:p w:rsidR="00531C30" w:rsidRDefault="00531C30">
            <w:r>
              <w:t>Excellent</w:t>
            </w:r>
          </w:p>
        </w:tc>
        <w:tc>
          <w:tcPr>
            <w:tcW w:w="1848" w:type="dxa"/>
          </w:tcPr>
          <w:p w:rsidR="00531C30" w:rsidRDefault="00531C30">
            <w:r>
              <w:t>Very good</w:t>
            </w:r>
          </w:p>
        </w:tc>
        <w:tc>
          <w:tcPr>
            <w:tcW w:w="1848" w:type="dxa"/>
          </w:tcPr>
          <w:p w:rsidR="00531C30" w:rsidRDefault="00531C30">
            <w:r>
              <w:t>Good</w:t>
            </w:r>
          </w:p>
        </w:tc>
        <w:tc>
          <w:tcPr>
            <w:tcW w:w="1849" w:type="dxa"/>
          </w:tcPr>
          <w:p w:rsidR="00531C30" w:rsidRDefault="00531C30">
            <w:r>
              <w:t>Fair</w:t>
            </w:r>
          </w:p>
        </w:tc>
        <w:tc>
          <w:tcPr>
            <w:tcW w:w="1849" w:type="dxa"/>
          </w:tcPr>
          <w:p w:rsidR="00531C30" w:rsidRDefault="00531C30">
            <w:r>
              <w:t>Poor</w:t>
            </w:r>
          </w:p>
        </w:tc>
      </w:tr>
      <w:tr w:rsidR="00531C30" w:rsidTr="00531C30">
        <w:tc>
          <w:tcPr>
            <w:tcW w:w="1848" w:type="dxa"/>
          </w:tcPr>
          <w:p w:rsidR="00531C30" w:rsidRDefault="00531C30">
            <w:r>
              <w:t>30038</w:t>
            </w:r>
          </w:p>
          <w:p w:rsidR="00531C30" w:rsidRDefault="00531C30">
            <w:r>
              <w:t>(44.7%)</w:t>
            </w:r>
          </w:p>
        </w:tc>
        <w:tc>
          <w:tcPr>
            <w:tcW w:w="1848" w:type="dxa"/>
          </w:tcPr>
          <w:p w:rsidR="00531C30" w:rsidRDefault="00531C30">
            <w:r>
              <w:t>23228</w:t>
            </w:r>
          </w:p>
          <w:p w:rsidR="00531C30" w:rsidRDefault="00531C30">
            <w:r>
              <w:t>(34.6%)</w:t>
            </w:r>
          </w:p>
        </w:tc>
        <w:tc>
          <w:tcPr>
            <w:tcW w:w="1848" w:type="dxa"/>
          </w:tcPr>
          <w:p w:rsidR="00531C30" w:rsidRDefault="00531C30">
            <w:r>
              <w:t>8821</w:t>
            </w:r>
          </w:p>
          <w:p w:rsidR="00531C30" w:rsidRDefault="00531C30">
            <w:r>
              <w:t>(13.1%)</w:t>
            </w:r>
          </w:p>
        </w:tc>
        <w:tc>
          <w:tcPr>
            <w:tcW w:w="1849" w:type="dxa"/>
          </w:tcPr>
          <w:p w:rsidR="00531C30" w:rsidRDefault="00531C30">
            <w:r>
              <w:t>3532</w:t>
            </w:r>
          </w:p>
          <w:p w:rsidR="00531C30" w:rsidRDefault="00531C30">
            <w:r>
              <w:t>(5.3%)</w:t>
            </w:r>
          </w:p>
        </w:tc>
        <w:tc>
          <w:tcPr>
            <w:tcW w:w="1849" w:type="dxa"/>
          </w:tcPr>
          <w:p w:rsidR="00531C30" w:rsidRDefault="00531C30">
            <w:r>
              <w:t>1527</w:t>
            </w:r>
          </w:p>
          <w:p w:rsidR="00531C30" w:rsidRDefault="00531C30">
            <w:r>
              <w:t>(2.3%)</w:t>
            </w:r>
          </w:p>
        </w:tc>
      </w:tr>
    </w:tbl>
    <w:p w:rsidR="00531C30" w:rsidRDefault="00531C30"/>
    <w:p w:rsidR="00553EFB" w:rsidRDefault="00553EFB">
      <w:r>
        <w:t>We also controlled for other factors that previous research has suggested may be associated with satisfaction with care.  These factors were age, sex, length of stay in hospital, and whether the person was admitted as an emergency or not.</w:t>
      </w:r>
    </w:p>
    <w:p w:rsidR="00CE08E0" w:rsidRDefault="00CE08E0" w:rsidP="0006208E">
      <w:pPr>
        <w:pStyle w:val="Heading1"/>
      </w:pPr>
      <w:r>
        <w:lastRenderedPageBreak/>
        <w:t>Results</w:t>
      </w:r>
    </w:p>
    <w:p w:rsidR="009D7E3C" w:rsidRDefault="00942A17" w:rsidP="009D7E3C">
      <w:r>
        <w:t xml:space="preserve">Table </w:t>
      </w:r>
      <w:r w:rsidR="00BE7392">
        <w:t>2</w:t>
      </w:r>
      <w:r>
        <w:t xml:space="preserve"> shows descriptive statistics for the </w:t>
      </w:r>
      <w:r w:rsidR="00BE7392">
        <w:t>key variables.  We can see that there is a significant</w:t>
      </w:r>
      <w:r w:rsidR="001B717F">
        <w:t xml:space="preserve"> association </w:t>
      </w:r>
      <w:r w:rsidR="00BE7392">
        <w:t xml:space="preserve">between the age, sex, </w:t>
      </w:r>
      <w:r w:rsidR="001B717F">
        <w:t xml:space="preserve">whether an emergency admission, and length of stay with whether a patient replied </w:t>
      </w:r>
      <w:r w:rsidR="00C445CF">
        <w:t>after</w:t>
      </w:r>
      <w:r w:rsidR="001B717F">
        <w:t xml:space="preserve"> the first or subsequent mailing.</w:t>
      </w:r>
      <w:r w:rsidR="009D7E3C">
        <w:t xml:space="preserve"> </w:t>
      </w:r>
      <w:ins w:id="5" w:author="Rachel" w:date="2011-08-31T16:38:00Z">
        <w:r w:rsidR="0082291D">
          <w:t>Th</w:t>
        </w:r>
      </w:ins>
      <w:ins w:id="6" w:author="Rachel" w:date="2011-08-31T16:39:00Z">
        <w:r w:rsidR="0082291D">
          <w:t>ose who responded to the first mailing tended to be older</w:t>
        </w:r>
      </w:ins>
      <w:ins w:id="7" w:author="Rachel" w:date="2011-08-31T16:42:00Z">
        <w:r w:rsidR="0082291D">
          <w:t xml:space="preserve">, </w:t>
        </w:r>
      </w:ins>
      <w:ins w:id="8" w:author="Rachel" w:date="2011-08-31T16:41:00Z">
        <w:r w:rsidR="0082291D">
          <w:t>have a shorter length of stay</w:t>
        </w:r>
      </w:ins>
      <w:ins w:id="9" w:author="Rachel" w:date="2011-08-31T16:42:00Z">
        <w:r w:rsidR="0082291D">
          <w:t xml:space="preserve">, were more likely to have had an emergency admission than </w:t>
        </w:r>
      </w:ins>
      <w:ins w:id="10" w:author="Rachel" w:date="2011-08-31T16:43:00Z">
        <w:r w:rsidR="0082291D">
          <w:t xml:space="preserve">a planned admission and </w:t>
        </w:r>
      </w:ins>
      <w:ins w:id="11" w:author="Rachel" w:date="2011-08-31T16:42:00Z">
        <w:r w:rsidR="0082291D">
          <w:t>were slightly more likely to be male</w:t>
        </w:r>
      </w:ins>
      <w:ins w:id="12" w:author="Rachel" w:date="2011-08-31T16:43:00Z">
        <w:r w:rsidR="0082291D">
          <w:t xml:space="preserve"> than </w:t>
        </w:r>
        <w:commentRangeStart w:id="13"/>
        <w:r w:rsidR="0082291D">
          <w:t>female</w:t>
        </w:r>
        <w:commentRangeEnd w:id="13"/>
        <w:r w:rsidR="0082291D">
          <w:rPr>
            <w:rStyle w:val="CommentReference"/>
          </w:rPr>
          <w:commentReference w:id="13"/>
        </w:r>
        <w:r w:rsidR="0082291D">
          <w:t xml:space="preserve">. </w:t>
        </w:r>
      </w:ins>
      <w:commentRangeStart w:id="14"/>
      <w:r w:rsidR="009D7E3C">
        <w:t xml:space="preserve"> Figure 1 shows the distribution of response times </w:t>
      </w:r>
      <w:r w:rsidR="00C445CF">
        <w:t>following</w:t>
      </w:r>
      <w:r w:rsidR="009D7E3C">
        <w:t xml:space="preserve"> the three mailings.  It can be seen that response times </w:t>
      </w:r>
      <w:r w:rsidR="00C445CF">
        <w:t>after</w:t>
      </w:r>
      <w:r w:rsidR="009D7E3C">
        <w:t xml:space="preserve"> the second mai</w:t>
      </w:r>
      <w:r w:rsidR="00C445CF">
        <w:t>ling are shorter, while those after</w:t>
      </w:r>
      <w:r w:rsidR="009D7E3C">
        <w:t xml:space="preserve"> the third mailing are longer.  The mean time to reply to the first mailing is 11.9</w:t>
      </w:r>
      <w:r w:rsidR="00E22FD2">
        <w:t xml:space="preserve"> days; the mean time to reply after</w:t>
      </w:r>
      <w:r w:rsidR="009D7E3C">
        <w:t xml:space="preserve"> the second mailing is 9.98 day</w:t>
      </w:r>
      <w:r w:rsidR="00E22FD2">
        <w:t>s; and the mean time to reply after</w:t>
      </w:r>
      <w:r w:rsidR="009D7E3C">
        <w:t xml:space="preserve"> the third mailing is 13.2 days.  This is at least in part an artefact of the survey’s design, as the maximum possible time to reply to the first mailing is determined by the time the </w:t>
      </w:r>
      <w:r w:rsidR="00211BB7">
        <w:t xml:space="preserve">first reminder is </w:t>
      </w:r>
      <w:r w:rsidR="009D7E3C">
        <w:t>sent out.  Similarly</w:t>
      </w:r>
      <w:r w:rsidR="00211BB7">
        <w:t>, the maximum time to respond after</w:t>
      </w:r>
      <w:r w:rsidR="009D7E3C">
        <w:t xml:space="preserve"> the </w:t>
      </w:r>
      <w:r w:rsidR="00211BB7">
        <w:t xml:space="preserve">first reminder </w:t>
      </w:r>
      <w:ins w:id="15" w:author="Rachel" w:date="2011-08-31T07:10:00Z">
        <w:r w:rsidR="00604D9E">
          <w:t xml:space="preserve">letter </w:t>
        </w:r>
      </w:ins>
      <w:r w:rsidR="009D7E3C">
        <w:t xml:space="preserve">is fixed by the time the </w:t>
      </w:r>
      <w:r w:rsidR="00211BB7">
        <w:t xml:space="preserve">second questionnaire </w:t>
      </w:r>
      <w:r w:rsidR="009D7E3C">
        <w:t xml:space="preserve">is sent, and this is typically rather shorter than the gap between the first and second mailings. </w:t>
      </w:r>
      <w:commentRangeEnd w:id="14"/>
      <w:r w:rsidR="00D5779D">
        <w:rPr>
          <w:rStyle w:val="CommentReference"/>
        </w:rPr>
        <w:commentReference w:id="14"/>
      </w:r>
    </w:p>
    <w:p w:rsidR="00384E6C" w:rsidRPr="00384E6C" w:rsidRDefault="00384E6C" w:rsidP="00384E6C"/>
    <w:p w:rsidR="00384E6C" w:rsidRDefault="00384E6C" w:rsidP="00384E6C">
      <w:pPr>
        <w:pStyle w:val="Caption"/>
        <w:keepNext/>
      </w:pPr>
      <w:proofErr w:type="gramStart"/>
      <w:r>
        <w:t xml:space="preserve">Table </w:t>
      </w:r>
      <w:r w:rsidR="00167350">
        <w:fldChar w:fldCharType="begin"/>
      </w:r>
      <w:r w:rsidR="004E5BC0">
        <w:instrText xml:space="preserve"> SEQ Table \* ARABIC </w:instrText>
      </w:r>
      <w:r w:rsidR="00167350">
        <w:fldChar w:fldCharType="separate"/>
      </w:r>
      <w:r w:rsidR="00CE7130">
        <w:rPr>
          <w:noProof/>
        </w:rPr>
        <w:t>2</w:t>
      </w:r>
      <w:r w:rsidR="00167350">
        <w:fldChar w:fldCharType="end"/>
      </w:r>
      <w:r>
        <w:t>.</w:t>
      </w:r>
      <w:proofErr w:type="gramEnd"/>
      <w:r>
        <w:t xml:space="preserve">  </w:t>
      </w:r>
      <w:r w:rsidR="007036E4">
        <w:t>Descriptive statistics</w:t>
      </w:r>
    </w:p>
    <w:tbl>
      <w:tblPr>
        <w:tblStyle w:val="TableGrid"/>
        <w:tblW w:w="0" w:type="auto"/>
        <w:tblLook w:val="04A0"/>
      </w:tblPr>
      <w:tblGrid>
        <w:gridCol w:w="3080"/>
        <w:gridCol w:w="3081"/>
        <w:gridCol w:w="3081"/>
      </w:tblGrid>
      <w:tr w:rsidR="008A62CA" w:rsidTr="008A62CA">
        <w:tc>
          <w:tcPr>
            <w:tcW w:w="3080" w:type="dxa"/>
          </w:tcPr>
          <w:p w:rsidR="008A62CA" w:rsidRDefault="00732630">
            <w:r>
              <w:t>Replied after 1</w:t>
            </w:r>
            <w:r w:rsidRPr="00732630">
              <w:rPr>
                <w:vertAlign w:val="superscript"/>
              </w:rPr>
              <w:t>st</w:t>
            </w:r>
            <w:r>
              <w:t xml:space="preserve"> mailing</w:t>
            </w:r>
          </w:p>
        </w:tc>
        <w:tc>
          <w:tcPr>
            <w:tcW w:w="3081" w:type="dxa"/>
          </w:tcPr>
          <w:p w:rsidR="008A62CA" w:rsidRDefault="00732630">
            <w:r>
              <w:t>Replied after 2</w:t>
            </w:r>
            <w:r w:rsidRPr="00732630">
              <w:rPr>
                <w:vertAlign w:val="superscript"/>
              </w:rPr>
              <w:t>nd</w:t>
            </w:r>
            <w:r>
              <w:t xml:space="preserve"> mailing</w:t>
            </w:r>
          </w:p>
        </w:tc>
        <w:tc>
          <w:tcPr>
            <w:tcW w:w="3081" w:type="dxa"/>
          </w:tcPr>
          <w:p w:rsidR="008A62CA" w:rsidRDefault="00732630">
            <w:r>
              <w:t>Replied after 3</w:t>
            </w:r>
            <w:r w:rsidRPr="00732630">
              <w:rPr>
                <w:vertAlign w:val="superscript"/>
              </w:rPr>
              <w:t>rd</w:t>
            </w:r>
            <w:r>
              <w:t xml:space="preserve"> mailing</w:t>
            </w:r>
          </w:p>
        </w:tc>
      </w:tr>
      <w:tr w:rsidR="008A62CA" w:rsidTr="008A62CA">
        <w:tc>
          <w:tcPr>
            <w:tcW w:w="3080" w:type="dxa"/>
          </w:tcPr>
          <w:p w:rsidR="008A62CA" w:rsidRDefault="00732630">
            <w:r>
              <w:t>58672</w:t>
            </w:r>
            <w:r w:rsidR="003F24F0">
              <w:t xml:space="preserve"> (64%)</w:t>
            </w:r>
          </w:p>
        </w:tc>
        <w:tc>
          <w:tcPr>
            <w:tcW w:w="3081" w:type="dxa"/>
          </w:tcPr>
          <w:p w:rsidR="008A62CA" w:rsidRDefault="00732630">
            <w:r>
              <w:t>15473</w:t>
            </w:r>
            <w:r w:rsidR="003F24F0">
              <w:t xml:space="preserve"> (17%)</w:t>
            </w:r>
          </w:p>
        </w:tc>
        <w:tc>
          <w:tcPr>
            <w:tcW w:w="3081" w:type="dxa"/>
          </w:tcPr>
          <w:p w:rsidR="008A62CA" w:rsidRDefault="00732630">
            <w:r>
              <w:t>17153</w:t>
            </w:r>
            <w:r w:rsidR="003F24F0">
              <w:t xml:space="preserve"> (19%)</w:t>
            </w:r>
          </w:p>
        </w:tc>
      </w:tr>
    </w:tbl>
    <w:p w:rsidR="008A62CA" w:rsidRDefault="008A62CA"/>
    <w:tbl>
      <w:tblPr>
        <w:tblStyle w:val="TableGrid"/>
        <w:tblW w:w="0" w:type="auto"/>
        <w:tblLook w:val="04A0"/>
      </w:tblPr>
      <w:tblGrid>
        <w:gridCol w:w="1578"/>
        <w:gridCol w:w="1686"/>
        <w:gridCol w:w="1239"/>
        <w:gridCol w:w="1275"/>
        <w:gridCol w:w="1589"/>
        <w:gridCol w:w="1875"/>
      </w:tblGrid>
      <w:tr w:rsidR="00786C34" w:rsidTr="00786C34">
        <w:tc>
          <w:tcPr>
            <w:tcW w:w="1578" w:type="dxa"/>
          </w:tcPr>
          <w:p w:rsidR="00786C34" w:rsidRDefault="00786C34" w:rsidP="000F753A"/>
        </w:tc>
        <w:tc>
          <w:tcPr>
            <w:tcW w:w="1686" w:type="dxa"/>
          </w:tcPr>
          <w:p w:rsidR="00786C34" w:rsidRDefault="00786C34" w:rsidP="000F753A">
            <w:r>
              <w:t>Excellent</w:t>
            </w:r>
          </w:p>
        </w:tc>
        <w:tc>
          <w:tcPr>
            <w:tcW w:w="1239" w:type="dxa"/>
          </w:tcPr>
          <w:p w:rsidR="00786C34" w:rsidRDefault="00786C34" w:rsidP="000F753A">
            <w:r>
              <w:t>Very good</w:t>
            </w:r>
          </w:p>
        </w:tc>
        <w:tc>
          <w:tcPr>
            <w:tcW w:w="1275" w:type="dxa"/>
          </w:tcPr>
          <w:p w:rsidR="00786C34" w:rsidRDefault="00786C34" w:rsidP="000F753A">
            <w:r>
              <w:t>Other</w:t>
            </w:r>
          </w:p>
        </w:tc>
        <w:tc>
          <w:tcPr>
            <w:tcW w:w="1589" w:type="dxa"/>
          </w:tcPr>
          <w:p w:rsidR="00786C34" w:rsidRDefault="00786C34" w:rsidP="000F753A">
            <w:r>
              <w:t>Total</w:t>
            </w:r>
          </w:p>
        </w:tc>
        <w:tc>
          <w:tcPr>
            <w:tcW w:w="1875" w:type="dxa"/>
          </w:tcPr>
          <w:p w:rsidR="00786C34" w:rsidRDefault="00786C34" w:rsidP="000F753A">
            <w:r>
              <w:t>Mean single score</w:t>
            </w:r>
          </w:p>
        </w:tc>
      </w:tr>
      <w:tr w:rsidR="00786C34" w:rsidTr="00786C34">
        <w:tc>
          <w:tcPr>
            <w:tcW w:w="1578" w:type="dxa"/>
          </w:tcPr>
          <w:p w:rsidR="00786C34" w:rsidRDefault="00786C34" w:rsidP="000F753A">
            <w:r>
              <w:t>First mailing</w:t>
            </w:r>
          </w:p>
        </w:tc>
        <w:tc>
          <w:tcPr>
            <w:tcW w:w="1686" w:type="dxa"/>
          </w:tcPr>
          <w:p w:rsidR="00786C34" w:rsidRDefault="00786C34" w:rsidP="000F753A">
            <w:r>
              <w:t>22403</w:t>
            </w:r>
          </w:p>
          <w:p w:rsidR="00786C34" w:rsidRDefault="00786C34" w:rsidP="000F753A">
            <w:r>
              <w:t>(70%)</w:t>
            </w:r>
          </w:p>
        </w:tc>
        <w:tc>
          <w:tcPr>
            <w:tcW w:w="1239" w:type="dxa"/>
          </w:tcPr>
          <w:p w:rsidR="00786C34" w:rsidRDefault="00786C34" w:rsidP="000F753A">
            <w:r>
              <w:t>10747</w:t>
            </w:r>
          </w:p>
          <w:p w:rsidR="00786C34" w:rsidRDefault="00786C34" w:rsidP="000F753A">
            <w:r>
              <w:t>(61%)</w:t>
            </w:r>
          </w:p>
        </w:tc>
        <w:tc>
          <w:tcPr>
            <w:tcW w:w="1275" w:type="dxa"/>
          </w:tcPr>
          <w:p w:rsidR="00786C34" w:rsidRDefault="00786C34" w:rsidP="000F753A">
            <w:r>
              <w:t>18365</w:t>
            </w:r>
          </w:p>
          <w:p w:rsidR="00786C34" w:rsidRDefault="00786C34" w:rsidP="000F753A">
            <w:r>
              <w:t>(66%)</w:t>
            </w:r>
          </w:p>
        </w:tc>
        <w:tc>
          <w:tcPr>
            <w:tcW w:w="1589" w:type="dxa"/>
          </w:tcPr>
          <w:p w:rsidR="00786C34" w:rsidRDefault="00786C34" w:rsidP="000F753A">
            <w:commentRangeStart w:id="16"/>
            <w:commentRangeStart w:id="17"/>
            <w:r>
              <w:t>51515</w:t>
            </w:r>
            <w:commentRangeEnd w:id="16"/>
            <w:r>
              <w:rPr>
                <w:rStyle w:val="CommentReference"/>
              </w:rPr>
              <w:commentReference w:id="16"/>
            </w:r>
            <w:commentRangeEnd w:id="17"/>
            <w:r>
              <w:rPr>
                <w:rStyle w:val="CommentReference"/>
              </w:rPr>
              <w:commentReference w:id="17"/>
            </w:r>
          </w:p>
        </w:tc>
        <w:tc>
          <w:tcPr>
            <w:tcW w:w="1875" w:type="dxa"/>
          </w:tcPr>
          <w:p w:rsidR="00786C34" w:rsidRDefault="00786C34" w:rsidP="000F753A">
            <w:r>
              <w:t>78.1</w:t>
            </w:r>
          </w:p>
        </w:tc>
      </w:tr>
      <w:tr w:rsidR="00786C34" w:rsidTr="00786C34">
        <w:tc>
          <w:tcPr>
            <w:tcW w:w="1578" w:type="dxa"/>
          </w:tcPr>
          <w:p w:rsidR="00786C34" w:rsidRDefault="00786C34" w:rsidP="000F753A">
            <w:r>
              <w:t>Second mailing</w:t>
            </w:r>
          </w:p>
        </w:tc>
        <w:tc>
          <w:tcPr>
            <w:tcW w:w="1686" w:type="dxa"/>
          </w:tcPr>
          <w:p w:rsidR="00786C34" w:rsidRDefault="00786C34" w:rsidP="000F753A">
            <w:r>
              <w:t>4935</w:t>
            </w:r>
          </w:p>
          <w:p w:rsidR="00786C34" w:rsidRDefault="00786C34" w:rsidP="000F753A">
            <w:r>
              <w:t>(15%)</w:t>
            </w:r>
          </w:p>
        </w:tc>
        <w:tc>
          <w:tcPr>
            <w:tcW w:w="1239" w:type="dxa"/>
          </w:tcPr>
          <w:p w:rsidR="00786C34" w:rsidRDefault="00786C34" w:rsidP="000F753A">
            <w:r>
              <w:t>2981</w:t>
            </w:r>
          </w:p>
          <w:p w:rsidR="00786C34" w:rsidRDefault="00786C34" w:rsidP="000F753A">
            <w:r>
              <w:t>(17%)</w:t>
            </w:r>
          </w:p>
        </w:tc>
        <w:tc>
          <w:tcPr>
            <w:tcW w:w="1275" w:type="dxa"/>
          </w:tcPr>
          <w:p w:rsidR="00786C34" w:rsidRDefault="00786C34" w:rsidP="000F753A">
            <w:r>
              <w:t>4660</w:t>
            </w:r>
          </w:p>
          <w:p w:rsidR="00786C34" w:rsidRDefault="00786C34" w:rsidP="000F753A">
            <w:r>
              <w:t>(17%)</w:t>
            </w:r>
          </w:p>
        </w:tc>
        <w:tc>
          <w:tcPr>
            <w:tcW w:w="1589" w:type="dxa"/>
          </w:tcPr>
          <w:p w:rsidR="00786C34" w:rsidRDefault="00786C34" w:rsidP="000F753A">
            <w:r>
              <w:t>12576</w:t>
            </w:r>
          </w:p>
        </w:tc>
        <w:tc>
          <w:tcPr>
            <w:tcW w:w="1875" w:type="dxa"/>
          </w:tcPr>
          <w:p w:rsidR="00786C34" w:rsidRDefault="00786C34" w:rsidP="000F753A">
            <w:r>
              <w:t>77.8</w:t>
            </w:r>
          </w:p>
        </w:tc>
      </w:tr>
      <w:tr w:rsidR="00786C34" w:rsidTr="00786C34">
        <w:tc>
          <w:tcPr>
            <w:tcW w:w="1578" w:type="dxa"/>
          </w:tcPr>
          <w:p w:rsidR="00786C34" w:rsidRDefault="00786C34" w:rsidP="000F753A">
            <w:r>
              <w:t>Third mailing</w:t>
            </w:r>
          </w:p>
        </w:tc>
        <w:tc>
          <w:tcPr>
            <w:tcW w:w="1686" w:type="dxa"/>
          </w:tcPr>
          <w:p w:rsidR="00786C34" w:rsidRDefault="00786C34" w:rsidP="000F753A">
            <w:r>
              <w:t>4720</w:t>
            </w:r>
          </w:p>
          <w:p w:rsidR="00786C34" w:rsidRDefault="00786C34" w:rsidP="000F753A">
            <w:r>
              <w:t>(15%)</w:t>
            </w:r>
          </w:p>
        </w:tc>
        <w:tc>
          <w:tcPr>
            <w:tcW w:w="1239" w:type="dxa"/>
          </w:tcPr>
          <w:p w:rsidR="00786C34" w:rsidRDefault="00786C34" w:rsidP="000F753A">
            <w:r>
              <w:t>3733</w:t>
            </w:r>
          </w:p>
          <w:p w:rsidR="00786C34" w:rsidRDefault="00786C34" w:rsidP="000F753A">
            <w:r>
              <w:t>(21%)</w:t>
            </w:r>
          </w:p>
        </w:tc>
        <w:tc>
          <w:tcPr>
            <w:tcW w:w="1275" w:type="dxa"/>
          </w:tcPr>
          <w:p w:rsidR="00786C34" w:rsidRDefault="00786C34" w:rsidP="000F753A">
            <w:r>
              <w:t>4966</w:t>
            </w:r>
          </w:p>
          <w:p w:rsidR="00786C34" w:rsidRDefault="00786C34" w:rsidP="000F753A">
            <w:r>
              <w:t>(18%)</w:t>
            </w:r>
          </w:p>
        </w:tc>
        <w:tc>
          <w:tcPr>
            <w:tcW w:w="1589" w:type="dxa"/>
          </w:tcPr>
          <w:p w:rsidR="00786C34" w:rsidRDefault="00786C34" w:rsidP="000F753A">
            <w:r>
              <w:t>13419</w:t>
            </w:r>
          </w:p>
        </w:tc>
        <w:tc>
          <w:tcPr>
            <w:tcW w:w="1875" w:type="dxa"/>
          </w:tcPr>
          <w:p w:rsidR="00786C34" w:rsidRDefault="00786C34" w:rsidP="000F753A">
            <w:r>
              <w:t>76.9</w:t>
            </w:r>
          </w:p>
        </w:tc>
      </w:tr>
      <w:tr w:rsidR="00786C34" w:rsidTr="00786C34">
        <w:tc>
          <w:tcPr>
            <w:tcW w:w="1578" w:type="dxa"/>
          </w:tcPr>
          <w:p w:rsidR="00786C34" w:rsidRDefault="00786C34" w:rsidP="000F753A">
            <w:r>
              <w:t>Total</w:t>
            </w:r>
          </w:p>
        </w:tc>
        <w:tc>
          <w:tcPr>
            <w:tcW w:w="1686" w:type="dxa"/>
          </w:tcPr>
          <w:p w:rsidR="00786C34" w:rsidRDefault="00786C34" w:rsidP="000F753A">
            <w:commentRangeStart w:id="18"/>
            <w:r>
              <w:t>32058</w:t>
            </w:r>
            <w:commentRangeEnd w:id="18"/>
            <w:r>
              <w:rPr>
                <w:rStyle w:val="CommentReference"/>
              </w:rPr>
              <w:commentReference w:id="18"/>
            </w:r>
          </w:p>
        </w:tc>
        <w:tc>
          <w:tcPr>
            <w:tcW w:w="1239" w:type="dxa"/>
          </w:tcPr>
          <w:p w:rsidR="00786C34" w:rsidRDefault="00786C34" w:rsidP="000F753A">
            <w:r>
              <w:t>17461</w:t>
            </w:r>
          </w:p>
        </w:tc>
        <w:tc>
          <w:tcPr>
            <w:tcW w:w="1275" w:type="dxa"/>
          </w:tcPr>
          <w:p w:rsidR="00786C34" w:rsidRDefault="00786C34" w:rsidP="000F753A">
            <w:r>
              <w:t>27991</w:t>
            </w:r>
          </w:p>
        </w:tc>
        <w:tc>
          <w:tcPr>
            <w:tcW w:w="1589" w:type="dxa"/>
          </w:tcPr>
          <w:p w:rsidR="00786C34" w:rsidRDefault="00786C34" w:rsidP="000F753A">
            <w:r>
              <w:t>77510</w:t>
            </w:r>
          </w:p>
        </w:tc>
        <w:tc>
          <w:tcPr>
            <w:tcW w:w="1875" w:type="dxa"/>
          </w:tcPr>
          <w:p w:rsidR="00786C34" w:rsidRDefault="00786C34" w:rsidP="000F753A">
            <w:r>
              <w:t>77.8</w:t>
            </w:r>
          </w:p>
        </w:tc>
      </w:tr>
    </w:tbl>
    <w:p w:rsidR="00013987" w:rsidRDefault="00013987"/>
    <w:tbl>
      <w:tblPr>
        <w:tblStyle w:val="TableGrid"/>
        <w:tblW w:w="0" w:type="auto"/>
        <w:tblLook w:val="04A0"/>
      </w:tblPr>
      <w:tblGrid>
        <w:gridCol w:w="1309"/>
        <w:gridCol w:w="2093"/>
        <w:gridCol w:w="2401"/>
        <w:gridCol w:w="1643"/>
        <w:gridCol w:w="1546"/>
        <w:gridCol w:w="250"/>
      </w:tblGrid>
      <w:tr w:rsidR="00B37B83" w:rsidTr="00B37B83">
        <w:tc>
          <w:tcPr>
            <w:tcW w:w="1309" w:type="dxa"/>
          </w:tcPr>
          <w:p w:rsidR="00B37B83" w:rsidRDefault="00B37B83">
            <w:bookmarkStart w:id="19" w:name="_Hlk299619231"/>
            <w:r>
              <w:t>Age group</w:t>
            </w:r>
          </w:p>
        </w:tc>
        <w:tc>
          <w:tcPr>
            <w:tcW w:w="2093" w:type="dxa"/>
          </w:tcPr>
          <w:p w:rsidR="00B37B83" w:rsidRDefault="00B37B83" w:rsidP="007036E4">
            <w:r>
              <w:t>Replied to 1</w:t>
            </w:r>
            <w:r w:rsidRPr="007036E4">
              <w:rPr>
                <w:vertAlign w:val="superscript"/>
              </w:rPr>
              <w:t>st</w:t>
            </w:r>
            <w:r>
              <w:t xml:space="preserve"> mailing</w:t>
            </w:r>
          </w:p>
        </w:tc>
        <w:tc>
          <w:tcPr>
            <w:tcW w:w="2401" w:type="dxa"/>
          </w:tcPr>
          <w:p w:rsidR="00B37B83" w:rsidRDefault="00B37B83">
            <w:r>
              <w:t>Replied after 2</w:t>
            </w:r>
            <w:r w:rsidRPr="007036E4">
              <w:rPr>
                <w:vertAlign w:val="superscript"/>
              </w:rPr>
              <w:t>nd</w:t>
            </w:r>
            <w:r>
              <w:t xml:space="preserve"> or 3</w:t>
            </w:r>
            <w:r w:rsidRPr="007036E4">
              <w:rPr>
                <w:vertAlign w:val="superscript"/>
              </w:rPr>
              <w:t>rd</w:t>
            </w:r>
            <w:r>
              <w:t xml:space="preserve"> mailing</w:t>
            </w:r>
          </w:p>
        </w:tc>
        <w:tc>
          <w:tcPr>
            <w:tcW w:w="1643" w:type="dxa"/>
          </w:tcPr>
          <w:p w:rsidR="00B37B83" w:rsidRDefault="00B37B83">
            <w:r>
              <w:t>Did not reply</w:t>
            </w:r>
          </w:p>
        </w:tc>
        <w:tc>
          <w:tcPr>
            <w:tcW w:w="1796" w:type="dxa"/>
            <w:gridSpan w:val="2"/>
          </w:tcPr>
          <w:p w:rsidR="00B37B83" w:rsidRDefault="00B37B83">
            <w:r>
              <w:t>Total</w:t>
            </w:r>
          </w:p>
        </w:tc>
      </w:tr>
      <w:bookmarkEnd w:id="19"/>
      <w:tr w:rsidR="00B37B83" w:rsidTr="00B37B83">
        <w:tc>
          <w:tcPr>
            <w:tcW w:w="1309" w:type="dxa"/>
          </w:tcPr>
          <w:p w:rsidR="00B37B83" w:rsidRDefault="00B37B83">
            <w:r>
              <w:t>16-35</w:t>
            </w:r>
          </w:p>
        </w:tc>
        <w:tc>
          <w:tcPr>
            <w:tcW w:w="2093" w:type="dxa"/>
          </w:tcPr>
          <w:p w:rsidR="00B37B83" w:rsidRDefault="00B37B83">
            <w:r>
              <w:t>3295</w:t>
            </w:r>
          </w:p>
          <w:p w:rsidR="00B37B83" w:rsidRDefault="00B37B83">
            <w:r>
              <w:t>(48.8%)</w:t>
            </w:r>
          </w:p>
        </w:tc>
        <w:tc>
          <w:tcPr>
            <w:tcW w:w="2401" w:type="dxa"/>
          </w:tcPr>
          <w:p w:rsidR="00B37B83" w:rsidRDefault="00B37B83">
            <w:r>
              <w:t>3461</w:t>
            </w:r>
          </w:p>
          <w:p w:rsidR="00B37B83" w:rsidRDefault="00B37B83">
            <w:r>
              <w:t>(51.2%)</w:t>
            </w:r>
          </w:p>
        </w:tc>
        <w:tc>
          <w:tcPr>
            <w:tcW w:w="1643" w:type="dxa"/>
          </w:tcPr>
          <w:p w:rsidR="00B37B83" w:rsidRDefault="00B37B83"/>
        </w:tc>
        <w:tc>
          <w:tcPr>
            <w:tcW w:w="1796" w:type="dxa"/>
            <w:gridSpan w:val="2"/>
          </w:tcPr>
          <w:p w:rsidR="00B37B83" w:rsidRDefault="00B37B83">
            <w:r>
              <w:t>6756</w:t>
            </w:r>
          </w:p>
        </w:tc>
      </w:tr>
      <w:tr w:rsidR="00B37B83" w:rsidTr="00B37B83">
        <w:tc>
          <w:tcPr>
            <w:tcW w:w="1309" w:type="dxa"/>
          </w:tcPr>
          <w:p w:rsidR="00B37B83" w:rsidRDefault="00B37B83">
            <w:r>
              <w:t>36-50</w:t>
            </w:r>
          </w:p>
        </w:tc>
        <w:tc>
          <w:tcPr>
            <w:tcW w:w="2093" w:type="dxa"/>
          </w:tcPr>
          <w:p w:rsidR="00B37B83" w:rsidRDefault="00B37B83">
            <w:r>
              <w:t>6279</w:t>
            </w:r>
          </w:p>
          <w:p w:rsidR="00B37B83" w:rsidRDefault="00B37B83">
            <w:r>
              <w:t>(55.7%)</w:t>
            </w:r>
          </w:p>
        </w:tc>
        <w:tc>
          <w:tcPr>
            <w:tcW w:w="2401" w:type="dxa"/>
          </w:tcPr>
          <w:p w:rsidR="00B37B83" w:rsidRDefault="00B37B83">
            <w:r>
              <w:t>5001</w:t>
            </w:r>
          </w:p>
          <w:p w:rsidR="00B37B83" w:rsidRDefault="00B37B83">
            <w:r>
              <w:t>(44.3%)</w:t>
            </w:r>
          </w:p>
        </w:tc>
        <w:tc>
          <w:tcPr>
            <w:tcW w:w="1643" w:type="dxa"/>
          </w:tcPr>
          <w:p w:rsidR="00B37B83" w:rsidRDefault="00B37B83"/>
        </w:tc>
        <w:tc>
          <w:tcPr>
            <w:tcW w:w="1796" w:type="dxa"/>
            <w:gridSpan w:val="2"/>
          </w:tcPr>
          <w:p w:rsidR="00B37B83" w:rsidRDefault="00B37B83">
            <w:r>
              <w:t>11280</w:t>
            </w:r>
          </w:p>
        </w:tc>
      </w:tr>
      <w:tr w:rsidR="00B37B83" w:rsidTr="00B37B83">
        <w:tc>
          <w:tcPr>
            <w:tcW w:w="1309" w:type="dxa"/>
          </w:tcPr>
          <w:p w:rsidR="00B37B83" w:rsidRDefault="00B37B83">
            <w:r>
              <w:t>51-65</w:t>
            </w:r>
          </w:p>
        </w:tc>
        <w:tc>
          <w:tcPr>
            <w:tcW w:w="2093" w:type="dxa"/>
          </w:tcPr>
          <w:p w:rsidR="00B37B83" w:rsidRDefault="00B37B83">
            <w:r>
              <w:t>12685</w:t>
            </w:r>
          </w:p>
          <w:p w:rsidR="00B37B83" w:rsidRDefault="00B37B83">
            <w:r>
              <w:t>(62.9%)</w:t>
            </w:r>
          </w:p>
        </w:tc>
        <w:tc>
          <w:tcPr>
            <w:tcW w:w="2401" w:type="dxa"/>
          </w:tcPr>
          <w:p w:rsidR="00B37B83" w:rsidRDefault="00B37B83">
            <w:r>
              <w:t>7484</w:t>
            </w:r>
          </w:p>
          <w:p w:rsidR="00B37B83" w:rsidRDefault="00B37B83">
            <w:r>
              <w:t>(37.1%)</w:t>
            </w:r>
          </w:p>
        </w:tc>
        <w:tc>
          <w:tcPr>
            <w:tcW w:w="1643" w:type="dxa"/>
          </w:tcPr>
          <w:p w:rsidR="00B37B83" w:rsidRDefault="00B37B83"/>
        </w:tc>
        <w:tc>
          <w:tcPr>
            <w:tcW w:w="1796" w:type="dxa"/>
            <w:gridSpan w:val="2"/>
          </w:tcPr>
          <w:p w:rsidR="00B37B83" w:rsidRDefault="00B37B83">
            <w:r>
              <w:t>20169</w:t>
            </w:r>
          </w:p>
        </w:tc>
      </w:tr>
      <w:tr w:rsidR="00B37B83" w:rsidTr="00B37B83">
        <w:tc>
          <w:tcPr>
            <w:tcW w:w="1309" w:type="dxa"/>
          </w:tcPr>
          <w:p w:rsidR="00B37B83" w:rsidRDefault="00B37B83">
            <w:r>
              <w:t>66+</w:t>
            </w:r>
          </w:p>
        </w:tc>
        <w:tc>
          <w:tcPr>
            <w:tcW w:w="2093" w:type="dxa"/>
          </w:tcPr>
          <w:p w:rsidR="00B37B83" w:rsidRDefault="00B37B83">
            <w:r>
              <w:t>27614</w:t>
            </w:r>
          </w:p>
          <w:p w:rsidR="00B37B83" w:rsidRDefault="00B37B83">
            <w:r>
              <w:t>(63.7%)</w:t>
            </w:r>
          </w:p>
        </w:tc>
        <w:tc>
          <w:tcPr>
            <w:tcW w:w="2401" w:type="dxa"/>
          </w:tcPr>
          <w:p w:rsidR="00B37B83" w:rsidRDefault="00B37B83">
            <w:r>
              <w:t>15757</w:t>
            </w:r>
          </w:p>
          <w:p w:rsidR="00B37B83" w:rsidRDefault="00B37B83">
            <w:r>
              <w:t>(36.3%)</w:t>
            </w:r>
          </w:p>
        </w:tc>
        <w:tc>
          <w:tcPr>
            <w:tcW w:w="1643" w:type="dxa"/>
          </w:tcPr>
          <w:p w:rsidR="00B37B83" w:rsidRDefault="00B37B83"/>
        </w:tc>
        <w:tc>
          <w:tcPr>
            <w:tcW w:w="1796" w:type="dxa"/>
            <w:gridSpan w:val="2"/>
          </w:tcPr>
          <w:p w:rsidR="00B37B83" w:rsidRDefault="00B37B83">
            <w:r>
              <w:t>43371</w:t>
            </w:r>
          </w:p>
        </w:tc>
      </w:tr>
      <w:tr w:rsidR="00B37B83" w:rsidTr="00B37B83">
        <w:tc>
          <w:tcPr>
            <w:tcW w:w="1309" w:type="dxa"/>
          </w:tcPr>
          <w:p w:rsidR="00B37B83" w:rsidRDefault="00B37B83">
            <w:r>
              <w:t>Total</w:t>
            </w:r>
          </w:p>
        </w:tc>
        <w:tc>
          <w:tcPr>
            <w:tcW w:w="2093" w:type="dxa"/>
          </w:tcPr>
          <w:p w:rsidR="00B37B83" w:rsidRDefault="00B37B83">
            <w:r>
              <w:t>49873</w:t>
            </w:r>
          </w:p>
          <w:p w:rsidR="00B37B83" w:rsidRDefault="00B37B83">
            <w:r>
              <w:t>(61.1%)</w:t>
            </w:r>
          </w:p>
        </w:tc>
        <w:tc>
          <w:tcPr>
            <w:tcW w:w="2401" w:type="dxa"/>
          </w:tcPr>
          <w:p w:rsidR="00B37B83" w:rsidRDefault="00B37B83">
            <w:r>
              <w:t>31703</w:t>
            </w:r>
          </w:p>
          <w:p w:rsidR="00B37B83" w:rsidRDefault="00B37B83">
            <w:r>
              <w:t>(38.9%)</w:t>
            </w:r>
          </w:p>
        </w:tc>
        <w:tc>
          <w:tcPr>
            <w:tcW w:w="1643" w:type="dxa"/>
          </w:tcPr>
          <w:p w:rsidR="00B37B83" w:rsidRDefault="00B37B83"/>
        </w:tc>
        <w:tc>
          <w:tcPr>
            <w:tcW w:w="1796" w:type="dxa"/>
            <w:gridSpan w:val="2"/>
          </w:tcPr>
          <w:p w:rsidR="00B37B83" w:rsidRDefault="00B37B83">
            <w:r>
              <w:t>81576</w:t>
            </w:r>
          </w:p>
        </w:tc>
      </w:tr>
      <w:tr w:rsidR="00B37B83" w:rsidTr="00B37B83">
        <w:trPr>
          <w:gridAfter w:val="1"/>
          <w:wAfter w:w="250" w:type="dxa"/>
        </w:trPr>
        <w:tc>
          <w:tcPr>
            <w:tcW w:w="8992" w:type="dxa"/>
            <w:gridSpan w:val="5"/>
          </w:tcPr>
          <w:p w:rsidR="00B37B83" w:rsidRDefault="00B37B83">
            <w:r>
              <w:t xml:space="preserve">Pearson chi-square: 720.2, </w:t>
            </w:r>
            <w:proofErr w:type="spellStart"/>
            <w:r>
              <w:t>df</w:t>
            </w:r>
            <w:proofErr w:type="spellEnd"/>
            <w:r>
              <w:t>: 3, p &lt; .05</w:t>
            </w:r>
          </w:p>
        </w:tc>
      </w:tr>
    </w:tbl>
    <w:tbl>
      <w:tblPr>
        <w:tblStyle w:val="TableGrid"/>
        <w:tblpPr w:leftFromText="180" w:rightFromText="180" w:vertAnchor="text" w:horzAnchor="margin" w:tblpY="81"/>
        <w:tblW w:w="0" w:type="auto"/>
        <w:tblLook w:val="04A0"/>
      </w:tblPr>
      <w:tblGrid>
        <w:gridCol w:w="1526"/>
        <w:gridCol w:w="2551"/>
        <w:gridCol w:w="2977"/>
        <w:gridCol w:w="2188"/>
      </w:tblGrid>
      <w:tr w:rsidR="00211BB7" w:rsidTr="00211BB7">
        <w:tc>
          <w:tcPr>
            <w:tcW w:w="1526" w:type="dxa"/>
          </w:tcPr>
          <w:p w:rsidR="00211BB7" w:rsidRDefault="00211BB7" w:rsidP="00211BB7">
            <w:r>
              <w:t>Sex</w:t>
            </w:r>
          </w:p>
        </w:tc>
        <w:tc>
          <w:tcPr>
            <w:tcW w:w="2551" w:type="dxa"/>
          </w:tcPr>
          <w:p w:rsidR="00211BB7" w:rsidRDefault="00211BB7" w:rsidP="00211BB7">
            <w:r>
              <w:t>Replied to 1</w:t>
            </w:r>
            <w:r w:rsidRPr="007036E4">
              <w:rPr>
                <w:vertAlign w:val="superscript"/>
              </w:rPr>
              <w:t>st</w:t>
            </w:r>
            <w:r>
              <w:t xml:space="preserve"> mailing</w:t>
            </w:r>
          </w:p>
        </w:tc>
        <w:tc>
          <w:tcPr>
            <w:tcW w:w="2977" w:type="dxa"/>
          </w:tcPr>
          <w:p w:rsidR="00211BB7" w:rsidRDefault="00211BB7" w:rsidP="00211BB7">
            <w:r>
              <w:t>Replied after 2</w:t>
            </w:r>
            <w:r w:rsidRPr="007036E4">
              <w:rPr>
                <w:vertAlign w:val="superscript"/>
              </w:rPr>
              <w:t>nd</w:t>
            </w:r>
            <w:r>
              <w:t xml:space="preserve"> or 3</w:t>
            </w:r>
            <w:r w:rsidRPr="007036E4">
              <w:rPr>
                <w:vertAlign w:val="superscript"/>
              </w:rPr>
              <w:t>rd</w:t>
            </w:r>
            <w:r>
              <w:t xml:space="preserve"> mailing</w:t>
            </w:r>
          </w:p>
        </w:tc>
        <w:tc>
          <w:tcPr>
            <w:tcW w:w="2188" w:type="dxa"/>
          </w:tcPr>
          <w:p w:rsidR="00211BB7" w:rsidRDefault="00211BB7" w:rsidP="00211BB7">
            <w:r>
              <w:t>Total</w:t>
            </w:r>
          </w:p>
        </w:tc>
      </w:tr>
      <w:tr w:rsidR="00211BB7" w:rsidTr="00211BB7">
        <w:tc>
          <w:tcPr>
            <w:tcW w:w="1526" w:type="dxa"/>
          </w:tcPr>
          <w:p w:rsidR="00211BB7" w:rsidRDefault="00211BB7" w:rsidP="00211BB7">
            <w:r>
              <w:t>Female</w:t>
            </w:r>
          </w:p>
        </w:tc>
        <w:tc>
          <w:tcPr>
            <w:tcW w:w="2551" w:type="dxa"/>
          </w:tcPr>
          <w:p w:rsidR="00211BB7" w:rsidRDefault="00211BB7" w:rsidP="00211BB7">
            <w:r>
              <w:t>23477</w:t>
            </w:r>
          </w:p>
          <w:p w:rsidR="00211BB7" w:rsidRDefault="00211BB7" w:rsidP="00211BB7">
            <w:r>
              <w:t>(63.2%)</w:t>
            </w:r>
          </w:p>
        </w:tc>
        <w:tc>
          <w:tcPr>
            <w:tcW w:w="2977" w:type="dxa"/>
          </w:tcPr>
          <w:p w:rsidR="00211BB7" w:rsidRDefault="00211BB7" w:rsidP="00211BB7">
            <w:r>
              <w:t>13690</w:t>
            </w:r>
          </w:p>
          <w:p w:rsidR="00211BB7" w:rsidRDefault="00211BB7" w:rsidP="00211BB7">
            <w:r>
              <w:t>(36.8%)</w:t>
            </w:r>
          </w:p>
        </w:tc>
        <w:tc>
          <w:tcPr>
            <w:tcW w:w="2188" w:type="dxa"/>
          </w:tcPr>
          <w:p w:rsidR="00211BB7" w:rsidRDefault="00211BB7" w:rsidP="00211BB7">
            <w:r>
              <w:t>37167</w:t>
            </w:r>
          </w:p>
        </w:tc>
      </w:tr>
      <w:tr w:rsidR="00211BB7" w:rsidTr="00211BB7">
        <w:tc>
          <w:tcPr>
            <w:tcW w:w="1526" w:type="dxa"/>
          </w:tcPr>
          <w:p w:rsidR="00211BB7" w:rsidRDefault="00211BB7" w:rsidP="00211BB7">
            <w:r>
              <w:lastRenderedPageBreak/>
              <w:t>Male</w:t>
            </w:r>
          </w:p>
        </w:tc>
        <w:tc>
          <w:tcPr>
            <w:tcW w:w="2551" w:type="dxa"/>
          </w:tcPr>
          <w:p w:rsidR="00211BB7" w:rsidRDefault="00211BB7" w:rsidP="00211BB7">
            <w:r>
              <w:t>20279</w:t>
            </w:r>
          </w:p>
          <w:p w:rsidR="00211BB7" w:rsidRDefault="00211BB7" w:rsidP="00211BB7">
            <w:r>
              <w:t>(64.0%)</w:t>
            </w:r>
          </w:p>
        </w:tc>
        <w:tc>
          <w:tcPr>
            <w:tcW w:w="2977" w:type="dxa"/>
          </w:tcPr>
          <w:p w:rsidR="00211BB7" w:rsidRDefault="00211BB7" w:rsidP="00211BB7">
            <w:r>
              <w:t>11408</w:t>
            </w:r>
          </w:p>
          <w:p w:rsidR="00211BB7" w:rsidRDefault="00211BB7" w:rsidP="00211BB7">
            <w:r>
              <w:t>(36.0%)</w:t>
            </w:r>
          </w:p>
        </w:tc>
        <w:tc>
          <w:tcPr>
            <w:tcW w:w="2188" w:type="dxa"/>
          </w:tcPr>
          <w:p w:rsidR="00211BB7" w:rsidRDefault="00211BB7" w:rsidP="00211BB7">
            <w:r>
              <w:t>31687</w:t>
            </w:r>
          </w:p>
        </w:tc>
      </w:tr>
      <w:tr w:rsidR="00211BB7" w:rsidTr="00211BB7">
        <w:tc>
          <w:tcPr>
            <w:tcW w:w="1526" w:type="dxa"/>
          </w:tcPr>
          <w:p w:rsidR="00211BB7" w:rsidRDefault="00211BB7" w:rsidP="00211BB7">
            <w:r>
              <w:t>Total</w:t>
            </w:r>
          </w:p>
        </w:tc>
        <w:tc>
          <w:tcPr>
            <w:tcW w:w="2551" w:type="dxa"/>
          </w:tcPr>
          <w:p w:rsidR="00211BB7" w:rsidRDefault="00211BB7" w:rsidP="00211BB7">
            <w:r>
              <w:t>43756</w:t>
            </w:r>
          </w:p>
          <w:p w:rsidR="00211BB7" w:rsidRDefault="00211BB7" w:rsidP="00211BB7">
            <w:r>
              <w:t>(63.5%)</w:t>
            </w:r>
          </w:p>
        </w:tc>
        <w:tc>
          <w:tcPr>
            <w:tcW w:w="2977" w:type="dxa"/>
          </w:tcPr>
          <w:p w:rsidR="00211BB7" w:rsidRDefault="00211BB7" w:rsidP="00211BB7">
            <w:r>
              <w:t>25098</w:t>
            </w:r>
          </w:p>
          <w:p w:rsidR="00211BB7" w:rsidRDefault="00211BB7" w:rsidP="00211BB7">
            <w:r>
              <w:t xml:space="preserve">(36.5%) </w:t>
            </w:r>
          </w:p>
        </w:tc>
        <w:tc>
          <w:tcPr>
            <w:tcW w:w="2188" w:type="dxa"/>
          </w:tcPr>
          <w:p w:rsidR="00211BB7" w:rsidRDefault="00211BB7" w:rsidP="00211BB7">
            <w:r>
              <w:t>68854</w:t>
            </w:r>
          </w:p>
        </w:tc>
      </w:tr>
      <w:tr w:rsidR="00211BB7" w:rsidTr="00211BB7">
        <w:tc>
          <w:tcPr>
            <w:tcW w:w="9242" w:type="dxa"/>
            <w:gridSpan w:val="4"/>
          </w:tcPr>
          <w:p w:rsidR="00211BB7" w:rsidRDefault="00211BB7" w:rsidP="00211BB7">
            <w:r>
              <w:t xml:space="preserve">Pearson chi-square: 5.11, </w:t>
            </w:r>
            <w:proofErr w:type="spellStart"/>
            <w:r>
              <w:t>df</w:t>
            </w:r>
            <w:proofErr w:type="spellEnd"/>
            <w:r>
              <w:t>: 1, p &lt; .05</w:t>
            </w:r>
          </w:p>
        </w:tc>
      </w:tr>
      <w:tr w:rsidR="00211BB7" w:rsidTr="00211BB7">
        <w:tc>
          <w:tcPr>
            <w:tcW w:w="1526" w:type="dxa"/>
          </w:tcPr>
          <w:p w:rsidR="00211BB7" w:rsidRDefault="00211BB7" w:rsidP="00211BB7"/>
        </w:tc>
        <w:tc>
          <w:tcPr>
            <w:tcW w:w="2551" w:type="dxa"/>
          </w:tcPr>
          <w:p w:rsidR="00211BB7" w:rsidRDefault="00211BB7" w:rsidP="00211BB7">
            <w:r>
              <w:t>Replied to 1</w:t>
            </w:r>
            <w:r w:rsidRPr="007036E4">
              <w:rPr>
                <w:vertAlign w:val="superscript"/>
              </w:rPr>
              <w:t>st</w:t>
            </w:r>
            <w:r>
              <w:t xml:space="preserve"> mailing</w:t>
            </w:r>
          </w:p>
        </w:tc>
        <w:tc>
          <w:tcPr>
            <w:tcW w:w="2977" w:type="dxa"/>
          </w:tcPr>
          <w:p w:rsidR="00211BB7" w:rsidRDefault="00211BB7" w:rsidP="00211BB7">
            <w:r>
              <w:t>Replied after 2</w:t>
            </w:r>
            <w:r w:rsidRPr="007036E4">
              <w:rPr>
                <w:vertAlign w:val="superscript"/>
              </w:rPr>
              <w:t>nd</w:t>
            </w:r>
            <w:r>
              <w:t xml:space="preserve"> or 3</w:t>
            </w:r>
            <w:r w:rsidRPr="007036E4">
              <w:rPr>
                <w:vertAlign w:val="superscript"/>
              </w:rPr>
              <w:t>rd</w:t>
            </w:r>
            <w:r>
              <w:t xml:space="preserve"> mailing</w:t>
            </w:r>
          </w:p>
        </w:tc>
        <w:tc>
          <w:tcPr>
            <w:tcW w:w="2188" w:type="dxa"/>
          </w:tcPr>
          <w:p w:rsidR="00211BB7" w:rsidRDefault="00211BB7" w:rsidP="00211BB7">
            <w:r>
              <w:t>Total</w:t>
            </w:r>
          </w:p>
        </w:tc>
      </w:tr>
      <w:tr w:rsidR="00211BB7" w:rsidTr="00211BB7">
        <w:tc>
          <w:tcPr>
            <w:tcW w:w="1526" w:type="dxa"/>
          </w:tcPr>
          <w:p w:rsidR="00211BB7" w:rsidRDefault="00211BB7" w:rsidP="00211BB7">
            <w:r>
              <w:t>Emergency</w:t>
            </w:r>
          </w:p>
        </w:tc>
        <w:tc>
          <w:tcPr>
            <w:tcW w:w="2551" w:type="dxa"/>
          </w:tcPr>
          <w:p w:rsidR="00211BB7" w:rsidRDefault="00211BB7" w:rsidP="00211BB7">
            <w:r>
              <w:t>19705</w:t>
            </w:r>
          </w:p>
          <w:p w:rsidR="00211BB7" w:rsidRDefault="00211BB7" w:rsidP="00211BB7">
            <w:r>
              <w:t>(65.3%)</w:t>
            </w:r>
          </w:p>
        </w:tc>
        <w:tc>
          <w:tcPr>
            <w:tcW w:w="2977" w:type="dxa"/>
          </w:tcPr>
          <w:p w:rsidR="00211BB7" w:rsidRDefault="00211BB7" w:rsidP="00211BB7">
            <w:r>
              <w:t>10465</w:t>
            </w:r>
          </w:p>
          <w:p w:rsidR="00211BB7" w:rsidRDefault="00211BB7" w:rsidP="00211BB7">
            <w:r>
              <w:t>(34.7%)</w:t>
            </w:r>
          </w:p>
        </w:tc>
        <w:tc>
          <w:tcPr>
            <w:tcW w:w="2188" w:type="dxa"/>
          </w:tcPr>
          <w:p w:rsidR="00211BB7" w:rsidRDefault="00211BB7" w:rsidP="00211BB7">
            <w:r>
              <w:t>30170</w:t>
            </w:r>
          </w:p>
        </w:tc>
      </w:tr>
      <w:tr w:rsidR="00211BB7" w:rsidTr="00211BB7">
        <w:tc>
          <w:tcPr>
            <w:tcW w:w="1526" w:type="dxa"/>
          </w:tcPr>
          <w:p w:rsidR="00211BB7" w:rsidRDefault="00211BB7" w:rsidP="00211BB7">
            <w:r>
              <w:t>Planned</w:t>
            </w:r>
          </w:p>
        </w:tc>
        <w:tc>
          <w:tcPr>
            <w:tcW w:w="2551" w:type="dxa"/>
          </w:tcPr>
          <w:p w:rsidR="00211BB7" w:rsidRDefault="00211BB7" w:rsidP="00211BB7">
            <w:r>
              <w:t>22684</w:t>
            </w:r>
          </w:p>
          <w:p w:rsidR="00211BB7" w:rsidRDefault="00211BB7" w:rsidP="00211BB7">
            <w:r>
              <w:t>(62.5%)</w:t>
            </w:r>
          </w:p>
        </w:tc>
        <w:tc>
          <w:tcPr>
            <w:tcW w:w="2977" w:type="dxa"/>
          </w:tcPr>
          <w:p w:rsidR="00211BB7" w:rsidRDefault="00211BB7" w:rsidP="00211BB7">
            <w:r>
              <w:t>13617</w:t>
            </w:r>
          </w:p>
          <w:p w:rsidR="00211BB7" w:rsidRDefault="00211BB7" w:rsidP="00211BB7">
            <w:r>
              <w:t>(37.5%)</w:t>
            </w:r>
          </w:p>
        </w:tc>
        <w:tc>
          <w:tcPr>
            <w:tcW w:w="2188" w:type="dxa"/>
          </w:tcPr>
          <w:p w:rsidR="00211BB7" w:rsidRDefault="00211BB7" w:rsidP="00211BB7">
            <w:r>
              <w:t>36301</w:t>
            </w:r>
          </w:p>
        </w:tc>
      </w:tr>
      <w:tr w:rsidR="00211BB7" w:rsidTr="00211BB7">
        <w:tc>
          <w:tcPr>
            <w:tcW w:w="1526" w:type="dxa"/>
          </w:tcPr>
          <w:p w:rsidR="00211BB7" w:rsidRDefault="00211BB7" w:rsidP="00211BB7">
            <w:r>
              <w:t>Total</w:t>
            </w:r>
          </w:p>
        </w:tc>
        <w:tc>
          <w:tcPr>
            <w:tcW w:w="2551" w:type="dxa"/>
          </w:tcPr>
          <w:p w:rsidR="00211BB7" w:rsidRDefault="00211BB7" w:rsidP="00211BB7">
            <w:r>
              <w:t>42389</w:t>
            </w:r>
          </w:p>
          <w:p w:rsidR="00211BB7" w:rsidRDefault="00211BB7" w:rsidP="00211BB7">
            <w:r>
              <w:t>(63.8%)</w:t>
            </w:r>
          </w:p>
        </w:tc>
        <w:tc>
          <w:tcPr>
            <w:tcW w:w="2977" w:type="dxa"/>
          </w:tcPr>
          <w:p w:rsidR="00211BB7" w:rsidRDefault="00211BB7" w:rsidP="00211BB7">
            <w:r>
              <w:t>24082</w:t>
            </w:r>
          </w:p>
          <w:p w:rsidR="00211BB7" w:rsidRDefault="00211BB7" w:rsidP="00211BB7">
            <w:r>
              <w:t>(36.2%)</w:t>
            </w:r>
          </w:p>
        </w:tc>
        <w:tc>
          <w:tcPr>
            <w:tcW w:w="2188" w:type="dxa"/>
          </w:tcPr>
          <w:p w:rsidR="00211BB7" w:rsidRDefault="00211BB7" w:rsidP="00211BB7">
            <w:r>
              <w:t>66471</w:t>
            </w:r>
          </w:p>
        </w:tc>
      </w:tr>
      <w:tr w:rsidR="00211BB7" w:rsidTr="00211BB7">
        <w:tc>
          <w:tcPr>
            <w:tcW w:w="9242" w:type="dxa"/>
            <w:gridSpan w:val="4"/>
          </w:tcPr>
          <w:p w:rsidR="00211BB7" w:rsidRDefault="00211BB7" w:rsidP="00211BB7">
            <w:r>
              <w:t xml:space="preserve">Pearson chi-square: 56.9, </w:t>
            </w:r>
            <w:proofErr w:type="spellStart"/>
            <w:r>
              <w:t>df</w:t>
            </w:r>
            <w:proofErr w:type="spellEnd"/>
            <w:r>
              <w:t>: 1, p &lt; .05</w:t>
            </w:r>
          </w:p>
        </w:tc>
      </w:tr>
    </w:tbl>
    <w:p w:rsidR="001C378B" w:rsidRDefault="001C378B"/>
    <w:tbl>
      <w:tblPr>
        <w:tblStyle w:val="TableGrid"/>
        <w:tblW w:w="0" w:type="auto"/>
        <w:tblLook w:val="04A0"/>
      </w:tblPr>
      <w:tblGrid>
        <w:gridCol w:w="4621"/>
        <w:gridCol w:w="4621"/>
      </w:tblGrid>
      <w:tr w:rsidR="00CA402F" w:rsidTr="00CA402F">
        <w:tc>
          <w:tcPr>
            <w:tcW w:w="4621" w:type="dxa"/>
          </w:tcPr>
          <w:p w:rsidR="00CA402F" w:rsidRDefault="00CA402F"/>
        </w:tc>
        <w:tc>
          <w:tcPr>
            <w:tcW w:w="4621" w:type="dxa"/>
          </w:tcPr>
          <w:p w:rsidR="00CA402F" w:rsidRDefault="00CA402F">
            <w:r>
              <w:t>Length of stay (days)</w:t>
            </w:r>
          </w:p>
        </w:tc>
      </w:tr>
      <w:tr w:rsidR="00CA402F" w:rsidTr="00CA402F">
        <w:tc>
          <w:tcPr>
            <w:tcW w:w="4621" w:type="dxa"/>
          </w:tcPr>
          <w:p w:rsidR="00CA402F" w:rsidRDefault="00211BB7" w:rsidP="00211BB7">
            <w:r>
              <w:t>Replied to 1</w:t>
            </w:r>
            <w:r w:rsidRPr="00211BB7">
              <w:rPr>
                <w:vertAlign w:val="superscript"/>
              </w:rPr>
              <w:t>st</w:t>
            </w:r>
            <w:r>
              <w:t xml:space="preserve"> mailing</w:t>
            </w:r>
          </w:p>
        </w:tc>
        <w:tc>
          <w:tcPr>
            <w:tcW w:w="4621" w:type="dxa"/>
          </w:tcPr>
          <w:p w:rsidR="00CA402F" w:rsidRDefault="00CA402F">
            <w:r>
              <w:t>6.13</w:t>
            </w:r>
          </w:p>
        </w:tc>
      </w:tr>
      <w:tr w:rsidR="00CA402F" w:rsidTr="00CA402F">
        <w:tc>
          <w:tcPr>
            <w:tcW w:w="4621" w:type="dxa"/>
          </w:tcPr>
          <w:p w:rsidR="00CA402F" w:rsidRDefault="00CA402F" w:rsidP="0082291D">
            <w:del w:id="20" w:author="Rachel" w:date="2011-08-31T16:40:00Z">
              <w:r w:rsidDel="0082291D">
                <w:delText>Repeated</w:delText>
              </w:r>
              <w:r w:rsidR="00211BB7" w:rsidDel="0082291D">
                <w:delText xml:space="preserve"> </w:delText>
              </w:r>
            </w:del>
            <w:ins w:id="21" w:author="Rachel" w:date="2011-08-31T16:40:00Z">
              <w:r w:rsidR="0082291D">
                <w:t xml:space="preserve">Replied </w:t>
              </w:r>
            </w:ins>
            <w:r w:rsidR="00211BB7">
              <w:t>after 2</w:t>
            </w:r>
            <w:r w:rsidR="00211BB7" w:rsidRPr="00211BB7">
              <w:rPr>
                <w:vertAlign w:val="superscript"/>
              </w:rPr>
              <w:t>nd</w:t>
            </w:r>
            <w:r w:rsidR="00211BB7">
              <w:t xml:space="preserve"> or 3</w:t>
            </w:r>
            <w:r w:rsidR="00211BB7" w:rsidRPr="00211BB7">
              <w:rPr>
                <w:vertAlign w:val="superscript"/>
              </w:rPr>
              <w:t>rd</w:t>
            </w:r>
            <w:r w:rsidR="00211BB7">
              <w:t xml:space="preserve"> mailing</w:t>
            </w:r>
          </w:p>
        </w:tc>
        <w:tc>
          <w:tcPr>
            <w:tcW w:w="4621" w:type="dxa"/>
          </w:tcPr>
          <w:p w:rsidR="00CA402F" w:rsidRDefault="00CA402F">
            <w:r>
              <w:t>6.65</w:t>
            </w:r>
          </w:p>
        </w:tc>
      </w:tr>
      <w:tr w:rsidR="00CA402F" w:rsidTr="00DB2F6A">
        <w:tc>
          <w:tcPr>
            <w:tcW w:w="9242" w:type="dxa"/>
            <w:gridSpan w:val="2"/>
          </w:tcPr>
          <w:p w:rsidR="00CA402F" w:rsidRDefault="00CA402F">
            <w:r>
              <w:rPr>
                <w:i/>
              </w:rPr>
              <w:t>t</w:t>
            </w:r>
            <w:r>
              <w:t xml:space="preserve"> test: 6.20, </w:t>
            </w:r>
            <w:proofErr w:type="spellStart"/>
            <w:r>
              <w:t>df</w:t>
            </w:r>
            <w:proofErr w:type="spellEnd"/>
            <w:r>
              <w:t>: 63117, p &lt; .05</w:t>
            </w:r>
          </w:p>
        </w:tc>
      </w:tr>
    </w:tbl>
    <w:p w:rsidR="00E67882" w:rsidRDefault="00E67882"/>
    <w:tbl>
      <w:tblPr>
        <w:tblStyle w:val="TableGrid"/>
        <w:tblW w:w="0" w:type="auto"/>
        <w:tblLook w:val="04A0"/>
      </w:tblPr>
      <w:tblGrid>
        <w:gridCol w:w="1750"/>
        <w:gridCol w:w="1510"/>
        <w:gridCol w:w="1510"/>
        <w:gridCol w:w="1511"/>
        <w:gridCol w:w="1522"/>
        <w:gridCol w:w="1439"/>
      </w:tblGrid>
      <w:tr w:rsidR="00CD369C" w:rsidTr="00CD369C">
        <w:tc>
          <w:tcPr>
            <w:tcW w:w="1750" w:type="dxa"/>
          </w:tcPr>
          <w:p w:rsidR="00CD369C" w:rsidRDefault="00CD369C">
            <w:r>
              <w:t>Returned questionnaire</w:t>
            </w:r>
          </w:p>
        </w:tc>
        <w:tc>
          <w:tcPr>
            <w:tcW w:w="1510" w:type="dxa"/>
          </w:tcPr>
          <w:p w:rsidR="00CD369C" w:rsidRDefault="00CD369C">
            <w:r>
              <w:t>16-35</w:t>
            </w:r>
          </w:p>
        </w:tc>
        <w:tc>
          <w:tcPr>
            <w:tcW w:w="1510" w:type="dxa"/>
          </w:tcPr>
          <w:p w:rsidR="00CD369C" w:rsidRDefault="00CD369C">
            <w:r>
              <w:t>36-50</w:t>
            </w:r>
          </w:p>
        </w:tc>
        <w:tc>
          <w:tcPr>
            <w:tcW w:w="1511" w:type="dxa"/>
          </w:tcPr>
          <w:p w:rsidR="00CD369C" w:rsidRDefault="00CD369C">
            <w:r>
              <w:t>51-65</w:t>
            </w:r>
          </w:p>
        </w:tc>
        <w:tc>
          <w:tcPr>
            <w:tcW w:w="1522" w:type="dxa"/>
          </w:tcPr>
          <w:p w:rsidR="00CD369C" w:rsidRDefault="00CD369C">
            <w:r>
              <w:t>66+</w:t>
            </w:r>
          </w:p>
        </w:tc>
        <w:tc>
          <w:tcPr>
            <w:tcW w:w="1439" w:type="dxa"/>
          </w:tcPr>
          <w:p w:rsidR="00CD369C" w:rsidRDefault="00CD369C">
            <w:r>
              <w:t>Total</w:t>
            </w:r>
          </w:p>
        </w:tc>
      </w:tr>
      <w:tr w:rsidR="00CD369C" w:rsidTr="00CD369C">
        <w:tc>
          <w:tcPr>
            <w:tcW w:w="1750" w:type="dxa"/>
          </w:tcPr>
          <w:p w:rsidR="00CD369C" w:rsidRDefault="00CD369C">
            <w:r>
              <w:t>Yes</w:t>
            </w:r>
          </w:p>
        </w:tc>
        <w:tc>
          <w:tcPr>
            <w:tcW w:w="1510" w:type="dxa"/>
          </w:tcPr>
          <w:p w:rsidR="00CD369C" w:rsidRDefault="00CD369C">
            <w:r>
              <w:t>5828</w:t>
            </w:r>
          </w:p>
          <w:p w:rsidR="00CD369C" w:rsidRDefault="00CD369C">
            <w:r>
              <w:t>(27.4%)</w:t>
            </w:r>
          </w:p>
        </w:tc>
        <w:tc>
          <w:tcPr>
            <w:tcW w:w="1510" w:type="dxa"/>
          </w:tcPr>
          <w:p w:rsidR="00CD369C" w:rsidRDefault="00CD369C">
            <w:r>
              <w:t>10295</w:t>
            </w:r>
          </w:p>
          <w:p w:rsidR="00CD369C" w:rsidRDefault="00CD369C" w:rsidP="00CD369C">
            <w:r>
              <w:t>(43.0%)</w:t>
            </w:r>
          </w:p>
        </w:tc>
        <w:tc>
          <w:tcPr>
            <w:tcW w:w="1511" w:type="dxa"/>
          </w:tcPr>
          <w:p w:rsidR="00CD369C" w:rsidRDefault="00CD369C">
            <w:r>
              <w:t>18477</w:t>
            </w:r>
          </w:p>
          <w:p w:rsidR="00CD369C" w:rsidRDefault="00CD369C" w:rsidP="00CD369C">
            <w:r>
              <w:t>(60.3%)</w:t>
            </w:r>
          </w:p>
        </w:tc>
        <w:tc>
          <w:tcPr>
            <w:tcW w:w="1522" w:type="dxa"/>
          </w:tcPr>
          <w:p w:rsidR="00CD369C" w:rsidRDefault="00CD369C">
            <w:r>
              <w:t>34750</w:t>
            </w:r>
          </w:p>
          <w:p w:rsidR="00CD369C" w:rsidRDefault="00CD369C" w:rsidP="00CD369C">
            <w:r>
              <w:t>(56.5%)</w:t>
            </w:r>
          </w:p>
        </w:tc>
        <w:tc>
          <w:tcPr>
            <w:tcW w:w="1439" w:type="dxa"/>
          </w:tcPr>
          <w:p w:rsidR="00CD369C" w:rsidRDefault="00CD369C">
            <w:r>
              <w:t>69350</w:t>
            </w:r>
          </w:p>
          <w:p w:rsidR="00CD369C" w:rsidRDefault="00CD369C"/>
        </w:tc>
      </w:tr>
      <w:tr w:rsidR="00CD369C" w:rsidTr="00CD369C">
        <w:tc>
          <w:tcPr>
            <w:tcW w:w="1750" w:type="dxa"/>
          </w:tcPr>
          <w:p w:rsidR="00CD369C" w:rsidRDefault="00CD369C" w:rsidP="00CD369C">
            <w:r>
              <w:t xml:space="preserve">No </w:t>
            </w:r>
          </w:p>
        </w:tc>
        <w:tc>
          <w:tcPr>
            <w:tcW w:w="1510" w:type="dxa"/>
          </w:tcPr>
          <w:p w:rsidR="00CD369C" w:rsidRDefault="00CD369C">
            <w:r>
              <w:t>15453</w:t>
            </w:r>
          </w:p>
          <w:p w:rsidR="00CD369C" w:rsidRDefault="00CD369C">
            <w:r>
              <w:t>(72.6%)</w:t>
            </w:r>
          </w:p>
        </w:tc>
        <w:tc>
          <w:tcPr>
            <w:tcW w:w="1510" w:type="dxa"/>
          </w:tcPr>
          <w:p w:rsidR="00CD369C" w:rsidRDefault="00CD369C">
            <w:r>
              <w:t>13656</w:t>
            </w:r>
          </w:p>
          <w:p w:rsidR="00CD369C" w:rsidRDefault="00CD369C">
            <w:r>
              <w:t>(57.0%)</w:t>
            </w:r>
          </w:p>
        </w:tc>
        <w:tc>
          <w:tcPr>
            <w:tcW w:w="1511" w:type="dxa"/>
          </w:tcPr>
          <w:p w:rsidR="00CD369C" w:rsidRDefault="00CD369C">
            <w:r>
              <w:t>12144</w:t>
            </w:r>
          </w:p>
          <w:p w:rsidR="00CD369C" w:rsidRDefault="00CD369C">
            <w:r>
              <w:t>(39.7%)</w:t>
            </w:r>
          </w:p>
        </w:tc>
        <w:tc>
          <w:tcPr>
            <w:tcW w:w="1522" w:type="dxa"/>
          </w:tcPr>
          <w:p w:rsidR="00CD369C" w:rsidRDefault="00CD369C">
            <w:r>
              <w:t>26760</w:t>
            </w:r>
          </w:p>
          <w:p w:rsidR="00CD369C" w:rsidRDefault="00CD369C">
            <w:r>
              <w:t>(43.5%)</w:t>
            </w:r>
          </w:p>
        </w:tc>
        <w:tc>
          <w:tcPr>
            <w:tcW w:w="1439" w:type="dxa"/>
          </w:tcPr>
          <w:p w:rsidR="00CD369C" w:rsidRDefault="00CD369C">
            <w:r>
              <w:t>68013</w:t>
            </w:r>
          </w:p>
        </w:tc>
      </w:tr>
      <w:tr w:rsidR="00CD369C" w:rsidTr="00CD369C">
        <w:tc>
          <w:tcPr>
            <w:tcW w:w="1750" w:type="dxa"/>
          </w:tcPr>
          <w:p w:rsidR="00CD369C" w:rsidRDefault="00CD369C">
            <w:r>
              <w:t>Total</w:t>
            </w:r>
          </w:p>
        </w:tc>
        <w:tc>
          <w:tcPr>
            <w:tcW w:w="1510" w:type="dxa"/>
          </w:tcPr>
          <w:p w:rsidR="00CD369C" w:rsidRDefault="00CD369C">
            <w:r>
              <w:t>21281</w:t>
            </w:r>
          </w:p>
        </w:tc>
        <w:tc>
          <w:tcPr>
            <w:tcW w:w="1510" w:type="dxa"/>
          </w:tcPr>
          <w:p w:rsidR="00CD369C" w:rsidRDefault="00CD369C">
            <w:r>
              <w:t>23951</w:t>
            </w:r>
          </w:p>
        </w:tc>
        <w:tc>
          <w:tcPr>
            <w:tcW w:w="1511" w:type="dxa"/>
          </w:tcPr>
          <w:p w:rsidR="00CD369C" w:rsidRDefault="00CD369C">
            <w:r>
              <w:t>30621</w:t>
            </w:r>
          </w:p>
        </w:tc>
        <w:tc>
          <w:tcPr>
            <w:tcW w:w="1522" w:type="dxa"/>
          </w:tcPr>
          <w:p w:rsidR="00CD369C" w:rsidRDefault="00CD369C">
            <w:r>
              <w:t>61510</w:t>
            </w:r>
          </w:p>
        </w:tc>
        <w:tc>
          <w:tcPr>
            <w:tcW w:w="1439" w:type="dxa"/>
          </w:tcPr>
          <w:p w:rsidR="00CD369C" w:rsidRDefault="00CD369C">
            <w:r>
              <w:t>137363</w:t>
            </w:r>
          </w:p>
        </w:tc>
      </w:tr>
      <w:tr w:rsidR="00CD369C" w:rsidTr="00B37B83">
        <w:tc>
          <w:tcPr>
            <w:tcW w:w="9242" w:type="dxa"/>
            <w:gridSpan w:val="6"/>
          </w:tcPr>
          <w:p w:rsidR="00CD369C" w:rsidRDefault="00CD369C">
            <w:r>
              <w:t xml:space="preserve">Pearson chi-square: 7160.2, </w:t>
            </w:r>
            <w:proofErr w:type="spellStart"/>
            <w:r>
              <w:t>df</w:t>
            </w:r>
            <w:proofErr w:type="spellEnd"/>
            <w:r>
              <w:t>: 3, p  &lt; .05</w:t>
            </w:r>
          </w:p>
        </w:tc>
      </w:tr>
    </w:tbl>
    <w:p w:rsidR="00CD369C" w:rsidRDefault="00CD369C"/>
    <w:p w:rsidR="00384E6C" w:rsidRDefault="00491E89" w:rsidP="00384E6C">
      <w:pPr>
        <w:keepNext/>
      </w:pPr>
      <w:commentRangeStart w:id="22"/>
      <w:r>
        <w:rPr>
          <w:noProof/>
          <w:lang w:eastAsia="en-GB"/>
        </w:rPr>
        <w:lastRenderedPageBreak/>
        <w:drawing>
          <wp:inline distT="0" distB="0" distL="0" distR="0">
            <wp:extent cx="4708988" cy="3810000"/>
            <wp:effectExtent l="19050" t="0" r="0" b="0"/>
            <wp:docPr id="1" name="Picture 0" descr="ReplyTime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TimeHistogram.png"/>
                    <pic:cNvPicPr/>
                  </pic:nvPicPr>
                  <pic:blipFill>
                    <a:blip r:embed="rId8" cstate="print"/>
                    <a:stretch>
                      <a:fillRect/>
                    </a:stretch>
                  </pic:blipFill>
                  <pic:spPr>
                    <a:xfrm>
                      <a:off x="0" y="0"/>
                      <a:ext cx="4708988" cy="3810000"/>
                    </a:xfrm>
                    <a:prstGeom prst="rect">
                      <a:avLst/>
                    </a:prstGeom>
                  </pic:spPr>
                </pic:pic>
              </a:graphicData>
            </a:graphic>
          </wp:inline>
        </w:drawing>
      </w:r>
      <w:commentRangeEnd w:id="22"/>
      <w:r w:rsidR="00D5779D">
        <w:rPr>
          <w:rStyle w:val="CommentReference"/>
        </w:rPr>
        <w:commentReference w:id="22"/>
      </w:r>
    </w:p>
    <w:p w:rsidR="00491E89" w:rsidRDefault="00384E6C" w:rsidP="00384E6C">
      <w:pPr>
        <w:pStyle w:val="Caption"/>
      </w:pPr>
      <w:proofErr w:type="gramStart"/>
      <w:r>
        <w:t xml:space="preserve">Figure </w:t>
      </w:r>
      <w:r w:rsidR="00167350">
        <w:fldChar w:fldCharType="begin"/>
      </w:r>
      <w:r>
        <w:instrText xml:space="preserve"> SEQ Figure \* ARABIC </w:instrText>
      </w:r>
      <w:r w:rsidR="00167350">
        <w:fldChar w:fldCharType="separate"/>
      </w:r>
      <w:r w:rsidR="00CE7130">
        <w:rPr>
          <w:noProof/>
        </w:rPr>
        <w:t>1</w:t>
      </w:r>
      <w:r w:rsidR="00167350">
        <w:fldChar w:fldCharType="end"/>
      </w:r>
      <w:r>
        <w:t>.</w:t>
      </w:r>
      <w:proofErr w:type="gramEnd"/>
      <w:r>
        <w:t xml:space="preserve">  </w:t>
      </w:r>
      <w:proofErr w:type="gramStart"/>
      <w:r>
        <w:t>Histogram of the lengths of time respondents take</w:t>
      </w:r>
      <w:proofErr w:type="gramEnd"/>
      <w:r>
        <w:t xml:space="preserve"> to reply to each of the three mailings.</w:t>
      </w:r>
    </w:p>
    <w:p w:rsidR="00A93DF8" w:rsidRDefault="00A93DF8" w:rsidP="00A93DF8"/>
    <w:p w:rsidR="00C91B6D" w:rsidRDefault="00C91B6D" w:rsidP="00C91B6D">
      <w:pPr>
        <w:pStyle w:val="Caption"/>
        <w:keepNext/>
      </w:pPr>
      <w:proofErr w:type="gramStart"/>
      <w:r>
        <w:t xml:space="preserve">Table </w:t>
      </w:r>
      <w:r w:rsidR="00167350">
        <w:fldChar w:fldCharType="begin"/>
      </w:r>
      <w:r>
        <w:instrText xml:space="preserve"> SEQ Table \* ARABIC </w:instrText>
      </w:r>
      <w:r w:rsidR="00167350">
        <w:fldChar w:fldCharType="separate"/>
      </w:r>
      <w:r w:rsidR="00CE7130">
        <w:rPr>
          <w:noProof/>
        </w:rPr>
        <w:t>3</w:t>
      </w:r>
      <w:r w:rsidR="00167350">
        <w:fldChar w:fldCharType="end"/>
      </w:r>
      <w:r>
        <w:t>.</w:t>
      </w:r>
      <w:proofErr w:type="gramEnd"/>
      <w:r>
        <w:t xml:space="preserve"> </w:t>
      </w:r>
      <w:proofErr w:type="spellStart"/>
      <w:r w:rsidR="00BB3613">
        <w:t>Weibull</w:t>
      </w:r>
      <w:proofErr w:type="spellEnd"/>
      <w:r w:rsidR="00BB3613">
        <w:t xml:space="preserve"> regression estimates</w:t>
      </w:r>
      <w:r w:rsidRPr="00284F49">
        <w:t>. The first column is time from first mailing regardless of when received, others time from most recent mailing.  (</w:t>
      </w:r>
      <w:r w:rsidR="00BB3613">
        <w:t>Robust s</w:t>
      </w:r>
      <w:r w:rsidRPr="00284F49">
        <w:t>tandard errors in parentheses)</w:t>
      </w:r>
    </w:p>
    <w:tbl>
      <w:tblPr>
        <w:tblStyle w:val="TableGrid"/>
        <w:tblW w:w="0" w:type="auto"/>
        <w:tblLook w:val="04A0"/>
      </w:tblPr>
      <w:tblGrid>
        <w:gridCol w:w="1611"/>
        <w:gridCol w:w="1567"/>
        <w:gridCol w:w="1567"/>
        <w:gridCol w:w="1742"/>
        <w:gridCol w:w="1559"/>
      </w:tblGrid>
      <w:tr w:rsidR="00934DF7" w:rsidTr="009E3116">
        <w:tc>
          <w:tcPr>
            <w:tcW w:w="1611" w:type="dxa"/>
          </w:tcPr>
          <w:p w:rsidR="00934DF7" w:rsidRDefault="00934DF7"/>
        </w:tc>
        <w:tc>
          <w:tcPr>
            <w:tcW w:w="1567" w:type="dxa"/>
          </w:tcPr>
          <w:p w:rsidR="00934DF7" w:rsidRDefault="00934DF7">
            <w:r>
              <w:t>All replies</w:t>
            </w:r>
          </w:p>
        </w:tc>
        <w:tc>
          <w:tcPr>
            <w:tcW w:w="1567" w:type="dxa"/>
          </w:tcPr>
          <w:p w:rsidR="00934DF7" w:rsidRDefault="00934DF7">
            <w:r>
              <w:t xml:space="preserve">First Mailing </w:t>
            </w:r>
          </w:p>
        </w:tc>
        <w:tc>
          <w:tcPr>
            <w:tcW w:w="1742" w:type="dxa"/>
          </w:tcPr>
          <w:p w:rsidR="00934DF7" w:rsidRDefault="00934DF7">
            <w:r>
              <w:t>Second mailing</w:t>
            </w:r>
          </w:p>
        </w:tc>
        <w:tc>
          <w:tcPr>
            <w:tcW w:w="1559" w:type="dxa"/>
          </w:tcPr>
          <w:p w:rsidR="00934DF7" w:rsidRDefault="00934DF7">
            <w:r>
              <w:t>Third mailing</w:t>
            </w:r>
          </w:p>
        </w:tc>
      </w:tr>
      <w:tr w:rsidR="00934DF7" w:rsidTr="009E3116">
        <w:tc>
          <w:tcPr>
            <w:tcW w:w="1611" w:type="dxa"/>
          </w:tcPr>
          <w:p w:rsidR="00934DF7" w:rsidRDefault="00934DF7">
            <w:r>
              <w:t>Intercept</w:t>
            </w:r>
          </w:p>
        </w:tc>
        <w:tc>
          <w:tcPr>
            <w:tcW w:w="1567" w:type="dxa"/>
          </w:tcPr>
          <w:p w:rsidR="00934DF7" w:rsidRDefault="00934DF7">
            <w:r>
              <w:t>3.19</w:t>
            </w:r>
          </w:p>
          <w:p w:rsidR="00934DF7" w:rsidRDefault="00934DF7">
            <w:r>
              <w:t>(.017)</w:t>
            </w:r>
          </w:p>
        </w:tc>
        <w:tc>
          <w:tcPr>
            <w:tcW w:w="1567" w:type="dxa"/>
          </w:tcPr>
          <w:p w:rsidR="00934DF7" w:rsidRDefault="00934DF7">
            <w:r>
              <w:t>2.57</w:t>
            </w:r>
          </w:p>
          <w:p w:rsidR="00934DF7" w:rsidRDefault="00934DF7">
            <w:r>
              <w:t>(.023)</w:t>
            </w:r>
          </w:p>
        </w:tc>
        <w:tc>
          <w:tcPr>
            <w:tcW w:w="1742" w:type="dxa"/>
          </w:tcPr>
          <w:p w:rsidR="00934DF7" w:rsidRDefault="00934DF7">
            <w:r>
              <w:t>2.39</w:t>
            </w:r>
          </w:p>
          <w:p w:rsidR="00934DF7" w:rsidRDefault="00934DF7">
            <w:r>
              <w:t>(.022)</w:t>
            </w:r>
          </w:p>
        </w:tc>
        <w:tc>
          <w:tcPr>
            <w:tcW w:w="1559" w:type="dxa"/>
          </w:tcPr>
          <w:p w:rsidR="00934DF7" w:rsidRDefault="00F733E7">
            <w:r>
              <w:t>2.67</w:t>
            </w:r>
          </w:p>
          <w:p w:rsidR="00F733E7" w:rsidRDefault="00F733E7">
            <w:r>
              <w:t>(.018)</w:t>
            </w:r>
          </w:p>
        </w:tc>
      </w:tr>
      <w:tr w:rsidR="00934DF7" w:rsidTr="009E3116">
        <w:tc>
          <w:tcPr>
            <w:tcW w:w="1611" w:type="dxa"/>
          </w:tcPr>
          <w:p w:rsidR="00934DF7" w:rsidRDefault="00934DF7">
            <w:r>
              <w:t>Very Good</w:t>
            </w:r>
          </w:p>
        </w:tc>
        <w:tc>
          <w:tcPr>
            <w:tcW w:w="1567" w:type="dxa"/>
          </w:tcPr>
          <w:p w:rsidR="00934DF7" w:rsidRDefault="00934DF7">
            <w:r>
              <w:t>.082</w:t>
            </w:r>
          </w:p>
          <w:p w:rsidR="00934DF7" w:rsidRDefault="00934DF7">
            <w:r>
              <w:t>(.008)</w:t>
            </w:r>
          </w:p>
        </w:tc>
        <w:tc>
          <w:tcPr>
            <w:tcW w:w="1567" w:type="dxa"/>
          </w:tcPr>
          <w:p w:rsidR="00934DF7" w:rsidRDefault="00934DF7">
            <w:r>
              <w:t>.021</w:t>
            </w:r>
          </w:p>
          <w:p w:rsidR="00934DF7" w:rsidRDefault="00934DF7">
            <w:r>
              <w:t>(.006)</w:t>
            </w:r>
          </w:p>
        </w:tc>
        <w:tc>
          <w:tcPr>
            <w:tcW w:w="1742" w:type="dxa"/>
          </w:tcPr>
          <w:p w:rsidR="00934DF7" w:rsidRDefault="00934DF7">
            <w:r>
              <w:t>-.010</w:t>
            </w:r>
          </w:p>
          <w:p w:rsidR="00934DF7" w:rsidRDefault="00934DF7">
            <w:r>
              <w:t>(.017)</w:t>
            </w:r>
          </w:p>
        </w:tc>
        <w:tc>
          <w:tcPr>
            <w:tcW w:w="1559" w:type="dxa"/>
          </w:tcPr>
          <w:p w:rsidR="00934DF7" w:rsidRDefault="00F733E7">
            <w:r>
              <w:t>.019</w:t>
            </w:r>
          </w:p>
          <w:p w:rsidR="00F733E7" w:rsidRDefault="00F733E7">
            <w:r>
              <w:t>(.014)</w:t>
            </w:r>
          </w:p>
        </w:tc>
      </w:tr>
      <w:tr w:rsidR="00934DF7" w:rsidTr="009E3116">
        <w:tc>
          <w:tcPr>
            <w:tcW w:w="1611" w:type="dxa"/>
          </w:tcPr>
          <w:p w:rsidR="00934DF7" w:rsidRDefault="00934DF7">
            <w:r>
              <w:t>Other</w:t>
            </w:r>
          </w:p>
        </w:tc>
        <w:tc>
          <w:tcPr>
            <w:tcW w:w="1567" w:type="dxa"/>
          </w:tcPr>
          <w:p w:rsidR="00934DF7" w:rsidRDefault="00934DF7" w:rsidP="00A93DF8">
            <w:r>
              <w:t>.174</w:t>
            </w:r>
          </w:p>
          <w:p w:rsidR="00934DF7" w:rsidRDefault="00934DF7" w:rsidP="00A93DF8">
            <w:r>
              <w:t>(.010)</w:t>
            </w:r>
          </w:p>
        </w:tc>
        <w:tc>
          <w:tcPr>
            <w:tcW w:w="1567" w:type="dxa"/>
          </w:tcPr>
          <w:p w:rsidR="00934DF7" w:rsidRDefault="00934DF7">
            <w:r>
              <w:t>.044</w:t>
            </w:r>
          </w:p>
          <w:p w:rsidR="00934DF7" w:rsidRDefault="00934DF7">
            <w:r>
              <w:t>(.009)</w:t>
            </w:r>
          </w:p>
        </w:tc>
        <w:tc>
          <w:tcPr>
            <w:tcW w:w="1742" w:type="dxa"/>
          </w:tcPr>
          <w:p w:rsidR="00934DF7" w:rsidRDefault="00934DF7">
            <w:r>
              <w:t>.002</w:t>
            </w:r>
          </w:p>
          <w:p w:rsidR="00934DF7" w:rsidRDefault="00934DF7">
            <w:r>
              <w:t>(.020)</w:t>
            </w:r>
          </w:p>
        </w:tc>
        <w:tc>
          <w:tcPr>
            <w:tcW w:w="1559" w:type="dxa"/>
          </w:tcPr>
          <w:p w:rsidR="00934DF7" w:rsidRDefault="00F733E7">
            <w:r>
              <w:t>.057</w:t>
            </w:r>
          </w:p>
          <w:p w:rsidR="00F733E7" w:rsidRDefault="00F733E7">
            <w:r>
              <w:t>(.016)</w:t>
            </w:r>
          </w:p>
        </w:tc>
      </w:tr>
      <w:tr w:rsidR="00934DF7" w:rsidTr="009E3116">
        <w:tc>
          <w:tcPr>
            <w:tcW w:w="1611" w:type="dxa"/>
          </w:tcPr>
          <w:p w:rsidR="00934DF7" w:rsidRDefault="00934DF7">
            <w:r>
              <w:t>Scale</w:t>
            </w:r>
          </w:p>
        </w:tc>
        <w:tc>
          <w:tcPr>
            <w:tcW w:w="1567" w:type="dxa"/>
          </w:tcPr>
          <w:p w:rsidR="00934DF7" w:rsidRDefault="00934DF7">
            <w:r>
              <w:t>.740</w:t>
            </w:r>
          </w:p>
        </w:tc>
        <w:tc>
          <w:tcPr>
            <w:tcW w:w="1567" w:type="dxa"/>
          </w:tcPr>
          <w:p w:rsidR="00934DF7" w:rsidRDefault="00934DF7">
            <w:r>
              <w:t>.417</w:t>
            </w:r>
          </w:p>
        </w:tc>
        <w:tc>
          <w:tcPr>
            <w:tcW w:w="1742" w:type="dxa"/>
          </w:tcPr>
          <w:p w:rsidR="00934DF7" w:rsidRDefault="00934DF7">
            <w:r>
              <w:t>.571</w:t>
            </w:r>
          </w:p>
        </w:tc>
        <w:tc>
          <w:tcPr>
            <w:tcW w:w="1559" w:type="dxa"/>
          </w:tcPr>
          <w:p w:rsidR="00934DF7" w:rsidRDefault="00F733E7">
            <w:r>
              <w:t>.604</w:t>
            </w:r>
          </w:p>
        </w:tc>
      </w:tr>
      <w:tr w:rsidR="00934DF7" w:rsidTr="009E3116">
        <w:tc>
          <w:tcPr>
            <w:tcW w:w="1611" w:type="dxa"/>
          </w:tcPr>
          <w:p w:rsidR="00934DF7" w:rsidRDefault="00934DF7">
            <w:r>
              <w:t>N</w:t>
            </w:r>
          </w:p>
        </w:tc>
        <w:tc>
          <w:tcPr>
            <w:tcW w:w="1567" w:type="dxa"/>
          </w:tcPr>
          <w:p w:rsidR="00934DF7" w:rsidRDefault="00934DF7">
            <w:r>
              <w:t>67028</w:t>
            </w:r>
          </w:p>
        </w:tc>
        <w:tc>
          <w:tcPr>
            <w:tcW w:w="1567" w:type="dxa"/>
          </w:tcPr>
          <w:p w:rsidR="00934DF7" w:rsidRDefault="00934DF7">
            <w:r>
              <w:t>42442</w:t>
            </w:r>
          </w:p>
        </w:tc>
        <w:tc>
          <w:tcPr>
            <w:tcW w:w="1742" w:type="dxa"/>
          </w:tcPr>
          <w:p w:rsidR="00934DF7" w:rsidRDefault="00934DF7">
            <w:r>
              <w:t>11460</w:t>
            </w:r>
          </w:p>
        </w:tc>
        <w:tc>
          <w:tcPr>
            <w:tcW w:w="1559" w:type="dxa"/>
          </w:tcPr>
          <w:p w:rsidR="00934DF7" w:rsidRDefault="00F733E7">
            <w:r>
              <w:t>12769</w:t>
            </w:r>
          </w:p>
        </w:tc>
      </w:tr>
      <w:tr w:rsidR="00934DF7" w:rsidTr="009E3116">
        <w:tc>
          <w:tcPr>
            <w:tcW w:w="1611" w:type="dxa"/>
          </w:tcPr>
          <w:p w:rsidR="00934DF7" w:rsidRDefault="00934DF7">
            <w:r>
              <w:t>Log likelihood</w:t>
            </w:r>
          </w:p>
        </w:tc>
        <w:tc>
          <w:tcPr>
            <w:tcW w:w="1567" w:type="dxa"/>
          </w:tcPr>
          <w:p w:rsidR="00934DF7" w:rsidRDefault="00934DF7">
            <w:r>
              <w:t>-274045</w:t>
            </w:r>
          </w:p>
        </w:tc>
        <w:tc>
          <w:tcPr>
            <w:tcW w:w="1567" w:type="dxa"/>
          </w:tcPr>
          <w:p w:rsidR="00934DF7" w:rsidRDefault="00934DF7">
            <w:r>
              <w:t>-127078</w:t>
            </w:r>
          </w:p>
        </w:tc>
        <w:tc>
          <w:tcPr>
            <w:tcW w:w="1742" w:type="dxa"/>
          </w:tcPr>
          <w:p w:rsidR="00934DF7" w:rsidRDefault="00934DF7">
            <w:r>
              <w:t>-35318</w:t>
            </w:r>
          </w:p>
        </w:tc>
        <w:tc>
          <w:tcPr>
            <w:tcW w:w="1559" w:type="dxa"/>
          </w:tcPr>
          <w:p w:rsidR="00934DF7" w:rsidRDefault="00F733E7">
            <w:r>
              <w:t>-43267</w:t>
            </w:r>
          </w:p>
        </w:tc>
      </w:tr>
    </w:tbl>
    <w:p w:rsidR="00A93DF8" w:rsidRDefault="00A93DF8"/>
    <w:p w:rsidR="00252190" w:rsidRDefault="00252190" w:rsidP="00252190">
      <w:pPr>
        <w:pStyle w:val="Caption"/>
        <w:keepNext/>
      </w:pPr>
      <w:proofErr w:type="gramStart"/>
      <w:r>
        <w:t xml:space="preserve">Table </w:t>
      </w:r>
      <w:r w:rsidR="00167350">
        <w:fldChar w:fldCharType="begin"/>
      </w:r>
      <w:r w:rsidR="001819B8">
        <w:instrText xml:space="preserve"> SEQ Table \* ARABIC </w:instrText>
      </w:r>
      <w:r w:rsidR="00167350">
        <w:fldChar w:fldCharType="separate"/>
      </w:r>
      <w:r w:rsidR="00CE7130">
        <w:rPr>
          <w:noProof/>
        </w:rPr>
        <w:t>4</w:t>
      </w:r>
      <w:r w:rsidR="00167350">
        <w:fldChar w:fldCharType="end"/>
      </w:r>
      <w:r>
        <w:t>.</w:t>
      </w:r>
      <w:proofErr w:type="gramEnd"/>
      <w:r>
        <w:t xml:space="preserve">  Predicted response times in days, based on the estimates shown in table </w:t>
      </w:r>
      <w:r w:rsidR="008633CE">
        <w:rPr>
          <w:noProof/>
        </w:rPr>
        <w:t>3</w:t>
      </w:r>
      <w:r>
        <w:rPr>
          <w:noProof/>
        </w:rPr>
        <w:t>.</w:t>
      </w:r>
    </w:p>
    <w:tbl>
      <w:tblPr>
        <w:tblStyle w:val="TableGrid"/>
        <w:tblW w:w="0" w:type="auto"/>
        <w:tblLook w:val="04A0"/>
      </w:tblPr>
      <w:tblGrid>
        <w:gridCol w:w="1611"/>
        <w:gridCol w:w="1567"/>
        <w:gridCol w:w="1567"/>
        <w:gridCol w:w="1742"/>
        <w:gridCol w:w="1559"/>
      </w:tblGrid>
      <w:tr w:rsidR="00A37A81" w:rsidTr="009E3116">
        <w:tc>
          <w:tcPr>
            <w:tcW w:w="1611" w:type="dxa"/>
          </w:tcPr>
          <w:p w:rsidR="00A37A81" w:rsidRDefault="00A37A81" w:rsidP="00237EAA"/>
        </w:tc>
        <w:tc>
          <w:tcPr>
            <w:tcW w:w="1567" w:type="dxa"/>
          </w:tcPr>
          <w:p w:rsidR="00A37A81" w:rsidRDefault="00A37A81" w:rsidP="00237EAA">
            <w:r>
              <w:t>All replies</w:t>
            </w:r>
          </w:p>
        </w:tc>
        <w:tc>
          <w:tcPr>
            <w:tcW w:w="1567" w:type="dxa"/>
          </w:tcPr>
          <w:p w:rsidR="00A37A81" w:rsidRDefault="00A37A81" w:rsidP="00237EAA">
            <w:r>
              <w:t xml:space="preserve">First Mailing </w:t>
            </w:r>
          </w:p>
        </w:tc>
        <w:tc>
          <w:tcPr>
            <w:tcW w:w="1742" w:type="dxa"/>
          </w:tcPr>
          <w:p w:rsidR="00A37A81" w:rsidRDefault="00A37A81" w:rsidP="00237EAA">
            <w:r>
              <w:t>Second mailing</w:t>
            </w:r>
          </w:p>
        </w:tc>
        <w:tc>
          <w:tcPr>
            <w:tcW w:w="1559" w:type="dxa"/>
          </w:tcPr>
          <w:p w:rsidR="00A37A81" w:rsidRDefault="00A37A81" w:rsidP="00237EAA">
            <w:r>
              <w:t>Third mailing</w:t>
            </w:r>
          </w:p>
        </w:tc>
      </w:tr>
      <w:tr w:rsidR="00A37A81" w:rsidTr="009E3116">
        <w:tc>
          <w:tcPr>
            <w:tcW w:w="1611" w:type="dxa"/>
          </w:tcPr>
          <w:p w:rsidR="00A37A81" w:rsidRDefault="00A37A81" w:rsidP="00237EAA">
            <w:r>
              <w:t>Excellent</w:t>
            </w:r>
          </w:p>
        </w:tc>
        <w:tc>
          <w:tcPr>
            <w:tcW w:w="1567" w:type="dxa"/>
          </w:tcPr>
          <w:p w:rsidR="00A37A81" w:rsidRDefault="00A37A81" w:rsidP="00237EAA">
            <w:r>
              <w:t>24.3</w:t>
            </w:r>
          </w:p>
        </w:tc>
        <w:tc>
          <w:tcPr>
            <w:tcW w:w="1567" w:type="dxa"/>
          </w:tcPr>
          <w:p w:rsidR="00A37A81" w:rsidRDefault="00A37A81" w:rsidP="00237EAA">
            <w:r>
              <w:t>13.1</w:t>
            </w:r>
          </w:p>
        </w:tc>
        <w:tc>
          <w:tcPr>
            <w:tcW w:w="1742" w:type="dxa"/>
          </w:tcPr>
          <w:p w:rsidR="00A37A81" w:rsidRDefault="00A37A81" w:rsidP="00237EAA">
            <w:r>
              <w:t>10.9</w:t>
            </w:r>
          </w:p>
        </w:tc>
        <w:tc>
          <w:tcPr>
            <w:tcW w:w="1559" w:type="dxa"/>
          </w:tcPr>
          <w:p w:rsidR="00A37A81" w:rsidRDefault="00A37A81" w:rsidP="00237EAA">
            <w:r>
              <w:t>14.5</w:t>
            </w:r>
          </w:p>
        </w:tc>
      </w:tr>
      <w:tr w:rsidR="00A37A81" w:rsidTr="009E3116">
        <w:tc>
          <w:tcPr>
            <w:tcW w:w="1611" w:type="dxa"/>
          </w:tcPr>
          <w:p w:rsidR="00A37A81" w:rsidRDefault="00A37A81" w:rsidP="00237EAA">
            <w:r>
              <w:t>Very Good</w:t>
            </w:r>
          </w:p>
        </w:tc>
        <w:tc>
          <w:tcPr>
            <w:tcW w:w="1567" w:type="dxa"/>
          </w:tcPr>
          <w:p w:rsidR="00A37A81" w:rsidRDefault="00A37A81" w:rsidP="00237EAA">
            <w:r>
              <w:t>26.3</w:t>
            </w:r>
          </w:p>
        </w:tc>
        <w:tc>
          <w:tcPr>
            <w:tcW w:w="1567" w:type="dxa"/>
          </w:tcPr>
          <w:p w:rsidR="00A37A81" w:rsidRDefault="00A37A81" w:rsidP="00237EAA">
            <w:r>
              <w:t>13.4</w:t>
            </w:r>
          </w:p>
        </w:tc>
        <w:tc>
          <w:tcPr>
            <w:tcW w:w="1742" w:type="dxa"/>
          </w:tcPr>
          <w:p w:rsidR="00A37A81" w:rsidRDefault="00A37A81" w:rsidP="00237EAA">
            <w:r>
              <w:t>10.8</w:t>
            </w:r>
          </w:p>
        </w:tc>
        <w:tc>
          <w:tcPr>
            <w:tcW w:w="1559" w:type="dxa"/>
          </w:tcPr>
          <w:p w:rsidR="00A37A81" w:rsidRDefault="00A37A81" w:rsidP="00237EAA">
            <w:r>
              <w:t>14.8</w:t>
            </w:r>
          </w:p>
        </w:tc>
      </w:tr>
      <w:tr w:rsidR="00A37A81" w:rsidTr="009E3116">
        <w:tc>
          <w:tcPr>
            <w:tcW w:w="1611" w:type="dxa"/>
          </w:tcPr>
          <w:p w:rsidR="00A37A81" w:rsidRDefault="00A37A81" w:rsidP="00237EAA">
            <w:r>
              <w:t>Other</w:t>
            </w:r>
          </w:p>
        </w:tc>
        <w:tc>
          <w:tcPr>
            <w:tcW w:w="1567" w:type="dxa"/>
          </w:tcPr>
          <w:p w:rsidR="00A37A81" w:rsidRDefault="00A37A81" w:rsidP="00237EAA">
            <w:r>
              <w:t>28.9</w:t>
            </w:r>
          </w:p>
        </w:tc>
        <w:tc>
          <w:tcPr>
            <w:tcW w:w="1567" w:type="dxa"/>
          </w:tcPr>
          <w:p w:rsidR="00A37A81" w:rsidRDefault="00A37A81" w:rsidP="00237EAA">
            <w:r>
              <w:t>13.7</w:t>
            </w:r>
          </w:p>
        </w:tc>
        <w:tc>
          <w:tcPr>
            <w:tcW w:w="1742" w:type="dxa"/>
          </w:tcPr>
          <w:p w:rsidR="00A37A81" w:rsidRDefault="00A37A81" w:rsidP="00237EAA">
            <w:r>
              <w:t>10.9</w:t>
            </w:r>
          </w:p>
        </w:tc>
        <w:tc>
          <w:tcPr>
            <w:tcW w:w="1559" w:type="dxa"/>
          </w:tcPr>
          <w:p w:rsidR="00A37A81" w:rsidRDefault="00A37A81" w:rsidP="00237EAA">
            <w:r>
              <w:t>15.3</w:t>
            </w:r>
          </w:p>
        </w:tc>
      </w:tr>
    </w:tbl>
    <w:p w:rsidR="00A37A81" w:rsidRDefault="00A37A81"/>
    <w:p w:rsidR="00A37A81" w:rsidRDefault="00A37A81"/>
    <w:p w:rsidR="00A37A81" w:rsidRDefault="00A37A81"/>
    <w:p w:rsidR="00C91B6D" w:rsidRDefault="00C91B6D" w:rsidP="00C91B6D">
      <w:pPr>
        <w:pStyle w:val="Caption"/>
        <w:keepNext/>
      </w:pPr>
      <w:proofErr w:type="gramStart"/>
      <w:r>
        <w:lastRenderedPageBreak/>
        <w:t xml:space="preserve">Table </w:t>
      </w:r>
      <w:r w:rsidR="00167350">
        <w:fldChar w:fldCharType="begin"/>
      </w:r>
      <w:r>
        <w:instrText xml:space="preserve"> SEQ Table \* ARABIC </w:instrText>
      </w:r>
      <w:r w:rsidR="00167350">
        <w:fldChar w:fldCharType="separate"/>
      </w:r>
      <w:r w:rsidR="00CE7130">
        <w:rPr>
          <w:noProof/>
        </w:rPr>
        <w:t>5</w:t>
      </w:r>
      <w:r w:rsidR="00167350">
        <w:fldChar w:fldCharType="end"/>
      </w:r>
      <w:r>
        <w:t>.</w:t>
      </w:r>
      <w:proofErr w:type="gramEnd"/>
      <w:r w:rsidR="00BB3613">
        <w:t xml:space="preserve"> </w:t>
      </w:r>
      <w:proofErr w:type="spellStart"/>
      <w:r w:rsidR="00BB3613">
        <w:t>Weibull</w:t>
      </w:r>
      <w:proofErr w:type="spellEnd"/>
      <w:r w:rsidR="00BB3613">
        <w:t xml:space="preserve"> regression estimates</w:t>
      </w:r>
      <w:r w:rsidRPr="007A499A">
        <w:t>. The first column is time from first mailing regardless of when received, others time from most recent mailing.  (</w:t>
      </w:r>
      <w:r w:rsidR="00BB3613">
        <w:t>Robust s</w:t>
      </w:r>
      <w:r w:rsidRPr="007A499A">
        <w:t>tandard errors in parentheses)</w:t>
      </w:r>
    </w:p>
    <w:tbl>
      <w:tblPr>
        <w:tblStyle w:val="TableGrid"/>
        <w:tblW w:w="0" w:type="auto"/>
        <w:tblLook w:val="04A0"/>
      </w:tblPr>
      <w:tblGrid>
        <w:gridCol w:w="1848"/>
        <w:gridCol w:w="1848"/>
        <w:gridCol w:w="1848"/>
        <w:gridCol w:w="1849"/>
        <w:gridCol w:w="1849"/>
      </w:tblGrid>
      <w:tr w:rsidR="00840222" w:rsidTr="00037C74">
        <w:tc>
          <w:tcPr>
            <w:tcW w:w="1848" w:type="dxa"/>
          </w:tcPr>
          <w:p w:rsidR="00840222" w:rsidRDefault="00840222" w:rsidP="00037C74"/>
        </w:tc>
        <w:tc>
          <w:tcPr>
            <w:tcW w:w="1848" w:type="dxa"/>
          </w:tcPr>
          <w:p w:rsidR="00840222" w:rsidRDefault="00840222" w:rsidP="00037C74">
            <w:r>
              <w:t>All replies</w:t>
            </w:r>
          </w:p>
        </w:tc>
        <w:tc>
          <w:tcPr>
            <w:tcW w:w="1848" w:type="dxa"/>
          </w:tcPr>
          <w:p w:rsidR="00840222" w:rsidRDefault="00840222" w:rsidP="00037C74">
            <w:r>
              <w:t xml:space="preserve">First Mailing </w:t>
            </w:r>
          </w:p>
        </w:tc>
        <w:tc>
          <w:tcPr>
            <w:tcW w:w="1849" w:type="dxa"/>
          </w:tcPr>
          <w:p w:rsidR="00840222" w:rsidRDefault="00840222" w:rsidP="00037C74">
            <w:r>
              <w:t>Second mailing</w:t>
            </w:r>
          </w:p>
        </w:tc>
        <w:tc>
          <w:tcPr>
            <w:tcW w:w="1849" w:type="dxa"/>
          </w:tcPr>
          <w:p w:rsidR="00840222" w:rsidRDefault="00840222" w:rsidP="00037C74">
            <w:r>
              <w:t>Third mailing</w:t>
            </w:r>
          </w:p>
        </w:tc>
      </w:tr>
      <w:tr w:rsidR="00AA23BF" w:rsidTr="00037C74">
        <w:tc>
          <w:tcPr>
            <w:tcW w:w="1848" w:type="dxa"/>
          </w:tcPr>
          <w:p w:rsidR="00AA23BF" w:rsidRDefault="00AA23BF" w:rsidP="00037C74">
            <w:r>
              <w:t>Intercept</w:t>
            </w:r>
          </w:p>
        </w:tc>
        <w:tc>
          <w:tcPr>
            <w:tcW w:w="1848" w:type="dxa"/>
          </w:tcPr>
          <w:p w:rsidR="00AA23BF" w:rsidRDefault="00AA23BF" w:rsidP="00037C74">
            <w:r>
              <w:t>3.35</w:t>
            </w:r>
          </w:p>
          <w:p w:rsidR="00AA23BF" w:rsidRDefault="00AA23BF" w:rsidP="00037C74">
            <w:r>
              <w:t>(.019)</w:t>
            </w:r>
          </w:p>
        </w:tc>
        <w:tc>
          <w:tcPr>
            <w:tcW w:w="1848" w:type="dxa"/>
          </w:tcPr>
          <w:p w:rsidR="00AA23BF" w:rsidRDefault="00AA23BF" w:rsidP="00237EAA">
            <w:r>
              <w:t>2.58</w:t>
            </w:r>
          </w:p>
          <w:p w:rsidR="00AA23BF" w:rsidRDefault="00AA23BF" w:rsidP="00237EAA">
            <w:r>
              <w:t>(.021)</w:t>
            </w:r>
          </w:p>
        </w:tc>
        <w:tc>
          <w:tcPr>
            <w:tcW w:w="1849" w:type="dxa"/>
          </w:tcPr>
          <w:p w:rsidR="00AA23BF" w:rsidRDefault="00BB62E6" w:rsidP="00037C74">
            <w:r>
              <w:t>2.41</w:t>
            </w:r>
          </w:p>
          <w:p w:rsidR="00BB62E6" w:rsidRDefault="00BB62E6" w:rsidP="00037C74">
            <w:r>
              <w:t>(.029)</w:t>
            </w:r>
          </w:p>
        </w:tc>
        <w:tc>
          <w:tcPr>
            <w:tcW w:w="1849" w:type="dxa"/>
          </w:tcPr>
          <w:p w:rsidR="00AA23BF" w:rsidRDefault="00237EAA" w:rsidP="00037C74">
            <w:r>
              <w:t>2.79</w:t>
            </w:r>
          </w:p>
          <w:p w:rsidR="00237EAA" w:rsidRDefault="00237EAA" w:rsidP="00037C74">
            <w:r>
              <w:t>(.028)</w:t>
            </w:r>
          </w:p>
        </w:tc>
      </w:tr>
      <w:tr w:rsidR="00AA23BF" w:rsidTr="00037C74">
        <w:tc>
          <w:tcPr>
            <w:tcW w:w="1848" w:type="dxa"/>
          </w:tcPr>
          <w:p w:rsidR="00AA23BF" w:rsidRDefault="00AA23BF" w:rsidP="00037C74">
            <w:r>
              <w:t>Very Good</w:t>
            </w:r>
          </w:p>
        </w:tc>
        <w:tc>
          <w:tcPr>
            <w:tcW w:w="1848" w:type="dxa"/>
          </w:tcPr>
          <w:p w:rsidR="00AA23BF" w:rsidRDefault="00AA23BF" w:rsidP="00037C74">
            <w:r>
              <w:t>.074</w:t>
            </w:r>
          </w:p>
          <w:p w:rsidR="00AA23BF" w:rsidRDefault="00AA23BF" w:rsidP="00037C74">
            <w:r>
              <w:t>(.008)</w:t>
            </w:r>
          </w:p>
        </w:tc>
        <w:tc>
          <w:tcPr>
            <w:tcW w:w="1848" w:type="dxa"/>
          </w:tcPr>
          <w:p w:rsidR="00AA23BF" w:rsidRDefault="00AA23BF" w:rsidP="00237EAA">
            <w:r>
              <w:t>.022</w:t>
            </w:r>
          </w:p>
          <w:p w:rsidR="00AA23BF" w:rsidRDefault="00AA23BF" w:rsidP="00237EAA">
            <w:r>
              <w:t>(.006)</w:t>
            </w:r>
          </w:p>
        </w:tc>
        <w:tc>
          <w:tcPr>
            <w:tcW w:w="1849" w:type="dxa"/>
          </w:tcPr>
          <w:p w:rsidR="00AA23BF" w:rsidRDefault="00BB62E6" w:rsidP="00037C74">
            <w:r>
              <w:t>-.011</w:t>
            </w:r>
          </w:p>
          <w:p w:rsidR="00BB62E6" w:rsidRDefault="00BB62E6" w:rsidP="00037C74">
            <w:r>
              <w:t>(.016)</w:t>
            </w:r>
          </w:p>
        </w:tc>
        <w:tc>
          <w:tcPr>
            <w:tcW w:w="1849" w:type="dxa"/>
          </w:tcPr>
          <w:p w:rsidR="00AA23BF" w:rsidRDefault="00237EAA" w:rsidP="00037C74">
            <w:r>
              <w:t>.023</w:t>
            </w:r>
          </w:p>
          <w:p w:rsidR="009B1ED5" w:rsidRDefault="009B1ED5" w:rsidP="00037C74">
            <w:r>
              <w:t>(.015)</w:t>
            </w:r>
          </w:p>
        </w:tc>
      </w:tr>
      <w:tr w:rsidR="00AA23BF" w:rsidTr="00037C74">
        <w:tc>
          <w:tcPr>
            <w:tcW w:w="1848" w:type="dxa"/>
          </w:tcPr>
          <w:p w:rsidR="00AA23BF" w:rsidRDefault="00AA23BF" w:rsidP="00037C74">
            <w:r>
              <w:t>Other</w:t>
            </w:r>
          </w:p>
        </w:tc>
        <w:tc>
          <w:tcPr>
            <w:tcW w:w="1848" w:type="dxa"/>
          </w:tcPr>
          <w:p w:rsidR="00AA23BF" w:rsidRDefault="00AA23BF" w:rsidP="00037C74">
            <w:r>
              <w:t>.147</w:t>
            </w:r>
          </w:p>
          <w:p w:rsidR="00AA23BF" w:rsidRDefault="00AA23BF" w:rsidP="00037C74">
            <w:r>
              <w:t>(.009)</w:t>
            </w:r>
          </w:p>
        </w:tc>
        <w:tc>
          <w:tcPr>
            <w:tcW w:w="1848" w:type="dxa"/>
          </w:tcPr>
          <w:p w:rsidR="00AA23BF" w:rsidRDefault="00AA23BF" w:rsidP="00237EAA">
            <w:r>
              <w:t>.039</w:t>
            </w:r>
          </w:p>
          <w:p w:rsidR="00AA23BF" w:rsidRDefault="00AA23BF" w:rsidP="00237EAA">
            <w:r>
              <w:t>(.009)</w:t>
            </w:r>
          </w:p>
        </w:tc>
        <w:tc>
          <w:tcPr>
            <w:tcW w:w="1849" w:type="dxa"/>
          </w:tcPr>
          <w:p w:rsidR="00BB40AB" w:rsidRDefault="00BB40AB" w:rsidP="00037C74">
            <w:r>
              <w:t>-.003</w:t>
            </w:r>
          </w:p>
          <w:p w:rsidR="00BB40AB" w:rsidRDefault="00BB40AB" w:rsidP="00037C74">
            <w:r>
              <w:t>(.019)</w:t>
            </w:r>
          </w:p>
        </w:tc>
        <w:tc>
          <w:tcPr>
            <w:tcW w:w="1849" w:type="dxa"/>
          </w:tcPr>
          <w:p w:rsidR="00AA23BF" w:rsidRDefault="009B1ED5" w:rsidP="00037C74">
            <w:r>
              <w:t>.049</w:t>
            </w:r>
          </w:p>
          <w:p w:rsidR="009B1ED5" w:rsidRDefault="009B1ED5" w:rsidP="00037C74">
            <w:r>
              <w:t>(.016)</w:t>
            </w:r>
          </w:p>
        </w:tc>
      </w:tr>
      <w:tr w:rsidR="00AA23BF" w:rsidTr="00037C74">
        <w:tc>
          <w:tcPr>
            <w:tcW w:w="1848" w:type="dxa"/>
          </w:tcPr>
          <w:p w:rsidR="00AA23BF" w:rsidRDefault="00AA23BF" w:rsidP="00037C74">
            <w:r>
              <w:t>Emergency admission</w:t>
            </w:r>
          </w:p>
        </w:tc>
        <w:tc>
          <w:tcPr>
            <w:tcW w:w="1848" w:type="dxa"/>
          </w:tcPr>
          <w:p w:rsidR="00AA23BF" w:rsidRDefault="00AA23BF" w:rsidP="00037C74">
            <w:r>
              <w:t>.051</w:t>
            </w:r>
          </w:p>
          <w:p w:rsidR="00AA23BF" w:rsidRDefault="00AA23BF" w:rsidP="00037C74">
            <w:r>
              <w:t>(.011)</w:t>
            </w:r>
          </w:p>
        </w:tc>
        <w:tc>
          <w:tcPr>
            <w:tcW w:w="1848" w:type="dxa"/>
          </w:tcPr>
          <w:p w:rsidR="00AA23BF" w:rsidRDefault="00AA23BF" w:rsidP="00237EAA">
            <w:r>
              <w:t>.027</w:t>
            </w:r>
          </w:p>
          <w:p w:rsidR="00AA23BF" w:rsidRDefault="00AA23BF" w:rsidP="00237EAA">
            <w:r>
              <w:t>(.017)</w:t>
            </w:r>
          </w:p>
        </w:tc>
        <w:tc>
          <w:tcPr>
            <w:tcW w:w="1849" w:type="dxa"/>
          </w:tcPr>
          <w:p w:rsidR="00AA23BF" w:rsidRDefault="00BB40AB" w:rsidP="00037C74">
            <w:r>
              <w:t>-.008</w:t>
            </w:r>
          </w:p>
          <w:p w:rsidR="00BB40AB" w:rsidRDefault="00BB40AB" w:rsidP="00037C74">
            <w:r>
              <w:t>(.018)</w:t>
            </w:r>
          </w:p>
        </w:tc>
        <w:tc>
          <w:tcPr>
            <w:tcW w:w="1849" w:type="dxa"/>
          </w:tcPr>
          <w:p w:rsidR="00AA23BF" w:rsidRDefault="009B1ED5" w:rsidP="00037C74">
            <w:r>
              <w:t>-.008</w:t>
            </w:r>
          </w:p>
          <w:p w:rsidR="009B1ED5" w:rsidRDefault="009B1ED5" w:rsidP="00037C74">
            <w:r>
              <w:t>(.019)</w:t>
            </w:r>
          </w:p>
        </w:tc>
      </w:tr>
      <w:tr w:rsidR="00AA23BF" w:rsidTr="00037C74">
        <w:tc>
          <w:tcPr>
            <w:tcW w:w="1848" w:type="dxa"/>
          </w:tcPr>
          <w:p w:rsidR="00AA23BF" w:rsidRDefault="00AA23BF" w:rsidP="00037C74">
            <w:r>
              <w:t>Age 36-50</w:t>
            </w:r>
          </w:p>
        </w:tc>
        <w:tc>
          <w:tcPr>
            <w:tcW w:w="1848" w:type="dxa"/>
          </w:tcPr>
          <w:p w:rsidR="00AA23BF" w:rsidRDefault="00AA23BF" w:rsidP="00037C74">
            <w:r>
              <w:t>-.093</w:t>
            </w:r>
          </w:p>
          <w:p w:rsidR="00AA23BF" w:rsidRDefault="00AA23BF" w:rsidP="00037C74">
            <w:r>
              <w:t>(.012)</w:t>
            </w:r>
          </w:p>
        </w:tc>
        <w:tc>
          <w:tcPr>
            <w:tcW w:w="1848" w:type="dxa"/>
          </w:tcPr>
          <w:p w:rsidR="00AA23BF" w:rsidRDefault="00AA23BF" w:rsidP="00237EAA">
            <w:r>
              <w:t>-.024</w:t>
            </w:r>
          </w:p>
          <w:p w:rsidR="00AA23BF" w:rsidRDefault="00AA23BF" w:rsidP="00237EAA">
            <w:r>
              <w:t>(.009)</w:t>
            </w:r>
          </w:p>
        </w:tc>
        <w:tc>
          <w:tcPr>
            <w:tcW w:w="1849" w:type="dxa"/>
          </w:tcPr>
          <w:p w:rsidR="00AA23BF" w:rsidRDefault="00BB40AB" w:rsidP="00037C74">
            <w:r>
              <w:t>.005</w:t>
            </w:r>
          </w:p>
          <w:p w:rsidR="00BB40AB" w:rsidRDefault="00BB40AB" w:rsidP="00037C74">
            <w:r>
              <w:t>(.020)</w:t>
            </w:r>
          </w:p>
        </w:tc>
        <w:tc>
          <w:tcPr>
            <w:tcW w:w="1849" w:type="dxa"/>
          </w:tcPr>
          <w:p w:rsidR="00AA23BF" w:rsidRDefault="005D6767" w:rsidP="00037C74">
            <w:r>
              <w:t>-.060</w:t>
            </w:r>
          </w:p>
          <w:p w:rsidR="005D6767" w:rsidRDefault="005D6767" w:rsidP="00037C74">
            <w:r>
              <w:t>(.023)</w:t>
            </w:r>
          </w:p>
        </w:tc>
      </w:tr>
      <w:tr w:rsidR="00AA23BF" w:rsidTr="00037C74">
        <w:tc>
          <w:tcPr>
            <w:tcW w:w="1848" w:type="dxa"/>
          </w:tcPr>
          <w:p w:rsidR="00AA23BF" w:rsidRDefault="00AA23BF" w:rsidP="00037C74">
            <w:r>
              <w:t>Age 51-65</w:t>
            </w:r>
          </w:p>
        </w:tc>
        <w:tc>
          <w:tcPr>
            <w:tcW w:w="1848" w:type="dxa"/>
          </w:tcPr>
          <w:p w:rsidR="00AA23BF" w:rsidRDefault="00AA23BF" w:rsidP="00037C74">
            <w:r>
              <w:t>-.206</w:t>
            </w:r>
          </w:p>
          <w:p w:rsidR="00AA23BF" w:rsidRDefault="00AA23BF" w:rsidP="00037C74">
            <w:r>
              <w:t>(.012)</w:t>
            </w:r>
          </w:p>
        </w:tc>
        <w:tc>
          <w:tcPr>
            <w:tcW w:w="1848" w:type="dxa"/>
          </w:tcPr>
          <w:p w:rsidR="00AA23BF" w:rsidRDefault="00AA23BF" w:rsidP="00237EAA">
            <w:r>
              <w:t>-.032</w:t>
            </w:r>
          </w:p>
          <w:p w:rsidR="00AA23BF" w:rsidRDefault="00AA23BF" w:rsidP="00237EAA">
            <w:r>
              <w:t>(.014)</w:t>
            </w:r>
          </w:p>
        </w:tc>
        <w:tc>
          <w:tcPr>
            <w:tcW w:w="1849" w:type="dxa"/>
          </w:tcPr>
          <w:p w:rsidR="00AA23BF" w:rsidRDefault="00BB40AB" w:rsidP="00037C74">
            <w:r>
              <w:t>-.031</w:t>
            </w:r>
          </w:p>
          <w:p w:rsidR="00BB40AB" w:rsidRDefault="00BB40AB" w:rsidP="00037C74">
            <w:r>
              <w:t>(.023)</w:t>
            </w:r>
          </w:p>
        </w:tc>
        <w:tc>
          <w:tcPr>
            <w:tcW w:w="1849" w:type="dxa"/>
          </w:tcPr>
          <w:p w:rsidR="00AA23BF" w:rsidRDefault="005D6767" w:rsidP="00037C74">
            <w:r>
              <w:t>-.088</w:t>
            </w:r>
          </w:p>
          <w:p w:rsidR="005D6767" w:rsidRDefault="005D6767" w:rsidP="00037C74">
            <w:r>
              <w:t>(.023)</w:t>
            </w:r>
          </w:p>
        </w:tc>
      </w:tr>
      <w:tr w:rsidR="00AA23BF" w:rsidTr="00037C74">
        <w:tc>
          <w:tcPr>
            <w:tcW w:w="1848" w:type="dxa"/>
          </w:tcPr>
          <w:p w:rsidR="00AA23BF" w:rsidRDefault="00AA23BF" w:rsidP="00037C74">
            <w:r>
              <w:t>Age 66+</w:t>
            </w:r>
          </w:p>
        </w:tc>
        <w:tc>
          <w:tcPr>
            <w:tcW w:w="1848" w:type="dxa"/>
          </w:tcPr>
          <w:p w:rsidR="00AA23BF" w:rsidRDefault="00AA23BF" w:rsidP="00037C74">
            <w:r>
              <w:t>-.281</w:t>
            </w:r>
          </w:p>
          <w:p w:rsidR="00AA23BF" w:rsidRDefault="00AA23BF" w:rsidP="00037C74">
            <w:r>
              <w:t>(.014)</w:t>
            </w:r>
          </w:p>
        </w:tc>
        <w:tc>
          <w:tcPr>
            <w:tcW w:w="1848" w:type="dxa"/>
          </w:tcPr>
          <w:p w:rsidR="00AA23BF" w:rsidRDefault="00AA23BF" w:rsidP="00237EAA">
            <w:r>
              <w:t>-.037</w:t>
            </w:r>
          </w:p>
          <w:p w:rsidR="00AA23BF" w:rsidRDefault="00AA23BF" w:rsidP="00237EAA">
            <w:r>
              <w:t>(.017)</w:t>
            </w:r>
          </w:p>
        </w:tc>
        <w:tc>
          <w:tcPr>
            <w:tcW w:w="1849" w:type="dxa"/>
          </w:tcPr>
          <w:p w:rsidR="00AA23BF" w:rsidRDefault="00BB40AB" w:rsidP="00037C74">
            <w:r>
              <w:t>-.066</w:t>
            </w:r>
          </w:p>
          <w:p w:rsidR="00BB40AB" w:rsidRDefault="00BB40AB" w:rsidP="00037C74">
            <w:r>
              <w:t>(.024)</w:t>
            </w:r>
          </w:p>
        </w:tc>
        <w:tc>
          <w:tcPr>
            <w:tcW w:w="1849" w:type="dxa"/>
          </w:tcPr>
          <w:p w:rsidR="00AA23BF" w:rsidRDefault="00C92ACA" w:rsidP="00037C74">
            <w:r>
              <w:t>-.164</w:t>
            </w:r>
          </w:p>
          <w:p w:rsidR="00C92ACA" w:rsidRDefault="00C92ACA" w:rsidP="00037C74">
            <w:r>
              <w:t>(.021)</w:t>
            </w:r>
          </w:p>
        </w:tc>
      </w:tr>
      <w:tr w:rsidR="00AA23BF" w:rsidTr="00037C74">
        <w:tc>
          <w:tcPr>
            <w:tcW w:w="1848" w:type="dxa"/>
          </w:tcPr>
          <w:p w:rsidR="00AA23BF" w:rsidRDefault="00AA23BF" w:rsidP="00037C74">
            <w:r>
              <w:t>Log length of stay (days)</w:t>
            </w:r>
          </w:p>
        </w:tc>
        <w:tc>
          <w:tcPr>
            <w:tcW w:w="1848" w:type="dxa"/>
          </w:tcPr>
          <w:p w:rsidR="00AA23BF" w:rsidRDefault="00AA23BF" w:rsidP="00037C74">
            <w:r>
              <w:t>.007</w:t>
            </w:r>
          </w:p>
          <w:p w:rsidR="00AA23BF" w:rsidRDefault="00AA23BF" w:rsidP="00037C74">
            <w:r>
              <w:t>(.004)</w:t>
            </w:r>
          </w:p>
        </w:tc>
        <w:tc>
          <w:tcPr>
            <w:tcW w:w="1848" w:type="dxa"/>
          </w:tcPr>
          <w:p w:rsidR="00AA23BF" w:rsidRDefault="00AA23BF" w:rsidP="00237EAA">
            <w:r>
              <w:t>.007</w:t>
            </w:r>
          </w:p>
          <w:p w:rsidR="00AA23BF" w:rsidRDefault="00AA23BF" w:rsidP="00237EAA">
            <w:r>
              <w:t>(.004)</w:t>
            </w:r>
          </w:p>
        </w:tc>
        <w:tc>
          <w:tcPr>
            <w:tcW w:w="1849" w:type="dxa"/>
          </w:tcPr>
          <w:p w:rsidR="00AA23BF" w:rsidRDefault="00BB40AB" w:rsidP="00037C74">
            <w:r>
              <w:t>.016</w:t>
            </w:r>
          </w:p>
          <w:p w:rsidR="00BB40AB" w:rsidRDefault="00BB40AB" w:rsidP="00037C74">
            <w:r>
              <w:t>(.009)</w:t>
            </w:r>
          </w:p>
        </w:tc>
        <w:tc>
          <w:tcPr>
            <w:tcW w:w="1849" w:type="dxa"/>
          </w:tcPr>
          <w:p w:rsidR="00AA23BF" w:rsidRDefault="00C92ACA" w:rsidP="00037C74">
            <w:r>
              <w:t>.004</w:t>
            </w:r>
          </w:p>
          <w:p w:rsidR="00C92ACA" w:rsidRDefault="00C92ACA" w:rsidP="00037C74">
            <w:r>
              <w:t>(.007)</w:t>
            </w:r>
          </w:p>
        </w:tc>
      </w:tr>
      <w:tr w:rsidR="00AA23BF" w:rsidTr="00037C74">
        <w:tc>
          <w:tcPr>
            <w:tcW w:w="1848" w:type="dxa"/>
          </w:tcPr>
          <w:p w:rsidR="00AA23BF" w:rsidRDefault="00AA23BF" w:rsidP="00037C74">
            <w:r>
              <w:t>Male</w:t>
            </w:r>
          </w:p>
        </w:tc>
        <w:tc>
          <w:tcPr>
            <w:tcW w:w="1848" w:type="dxa"/>
          </w:tcPr>
          <w:p w:rsidR="00AA23BF" w:rsidRDefault="00AA23BF" w:rsidP="00037C74">
            <w:r>
              <w:t>.022</w:t>
            </w:r>
          </w:p>
          <w:p w:rsidR="00AA23BF" w:rsidRDefault="00AA23BF" w:rsidP="00037C74">
            <w:r>
              <w:t>(.007)</w:t>
            </w:r>
          </w:p>
        </w:tc>
        <w:tc>
          <w:tcPr>
            <w:tcW w:w="1848" w:type="dxa"/>
          </w:tcPr>
          <w:p w:rsidR="00AA23BF" w:rsidRDefault="00AA23BF" w:rsidP="00237EAA">
            <w:r>
              <w:t>-.005</w:t>
            </w:r>
          </w:p>
          <w:p w:rsidR="00AA23BF" w:rsidRDefault="00AA23BF" w:rsidP="00237EAA">
            <w:r>
              <w:t>(.008)</w:t>
            </w:r>
          </w:p>
        </w:tc>
        <w:tc>
          <w:tcPr>
            <w:tcW w:w="1849" w:type="dxa"/>
          </w:tcPr>
          <w:p w:rsidR="00AA23BF" w:rsidRDefault="00BB40AB" w:rsidP="00037C74">
            <w:r>
              <w:t>.006</w:t>
            </w:r>
          </w:p>
          <w:p w:rsidR="00BB40AB" w:rsidRDefault="00BB40AB" w:rsidP="00037C74">
            <w:r>
              <w:t>(.015)</w:t>
            </w:r>
          </w:p>
        </w:tc>
        <w:tc>
          <w:tcPr>
            <w:tcW w:w="1849" w:type="dxa"/>
          </w:tcPr>
          <w:p w:rsidR="00AA23BF" w:rsidRDefault="00C92ACA" w:rsidP="00037C74">
            <w:r>
              <w:t>-.029</w:t>
            </w:r>
          </w:p>
          <w:p w:rsidR="00C92ACA" w:rsidRDefault="00C92ACA" w:rsidP="00037C74">
            <w:r>
              <w:t>(.013)</w:t>
            </w:r>
          </w:p>
        </w:tc>
      </w:tr>
      <w:tr w:rsidR="00AA23BF" w:rsidTr="00037C74">
        <w:tc>
          <w:tcPr>
            <w:tcW w:w="1848" w:type="dxa"/>
          </w:tcPr>
          <w:p w:rsidR="00AA23BF" w:rsidRDefault="00AA23BF" w:rsidP="00037C74">
            <w:r>
              <w:t>Scale</w:t>
            </w:r>
          </w:p>
        </w:tc>
        <w:tc>
          <w:tcPr>
            <w:tcW w:w="1848" w:type="dxa"/>
          </w:tcPr>
          <w:p w:rsidR="00AA23BF" w:rsidRDefault="00AA23BF" w:rsidP="00037C74">
            <w:r>
              <w:t>.733</w:t>
            </w:r>
          </w:p>
        </w:tc>
        <w:tc>
          <w:tcPr>
            <w:tcW w:w="1848" w:type="dxa"/>
          </w:tcPr>
          <w:p w:rsidR="00AA23BF" w:rsidRDefault="00AA23BF" w:rsidP="00237EAA">
            <w:r>
              <w:t>.417</w:t>
            </w:r>
          </w:p>
        </w:tc>
        <w:tc>
          <w:tcPr>
            <w:tcW w:w="1849" w:type="dxa"/>
          </w:tcPr>
          <w:p w:rsidR="00AA23BF" w:rsidRDefault="00237EAA" w:rsidP="00037C74">
            <w:r>
              <w:t>.571</w:t>
            </w:r>
          </w:p>
        </w:tc>
        <w:tc>
          <w:tcPr>
            <w:tcW w:w="1849" w:type="dxa"/>
          </w:tcPr>
          <w:p w:rsidR="00AA23BF" w:rsidRDefault="00C92ACA" w:rsidP="00037C74">
            <w:r>
              <w:t>.601</w:t>
            </w:r>
          </w:p>
        </w:tc>
      </w:tr>
      <w:tr w:rsidR="00AA23BF" w:rsidTr="00037C74">
        <w:tc>
          <w:tcPr>
            <w:tcW w:w="1848" w:type="dxa"/>
          </w:tcPr>
          <w:p w:rsidR="00AA23BF" w:rsidRDefault="00AA23BF" w:rsidP="00037C74">
            <w:r>
              <w:t>N</w:t>
            </w:r>
          </w:p>
        </w:tc>
        <w:tc>
          <w:tcPr>
            <w:tcW w:w="1848" w:type="dxa"/>
          </w:tcPr>
          <w:p w:rsidR="00AA23BF" w:rsidRDefault="00AA23BF" w:rsidP="00037C74">
            <w:r>
              <w:t>64856</w:t>
            </w:r>
          </w:p>
        </w:tc>
        <w:tc>
          <w:tcPr>
            <w:tcW w:w="1848" w:type="dxa"/>
          </w:tcPr>
          <w:p w:rsidR="00AA23BF" w:rsidRDefault="00AA23BF" w:rsidP="00237EAA">
            <w:r>
              <w:t>41190</w:t>
            </w:r>
          </w:p>
        </w:tc>
        <w:tc>
          <w:tcPr>
            <w:tcW w:w="1849" w:type="dxa"/>
          </w:tcPr>
          <w:p w:rsidR="00AA23BF" w:rsidRDefault="00BB62E6" w:rsidP="00037C74">
            <w:r>
              <w:t>11055</w:t>
            </w:r>
          </w:p>
        </w:tc>
        <w:tc>
          <w:tcPr>
            <w:tcW w:w="1849" w:type="dxa"/>
          </w:tcPr>
          <w:p w:rsidR="00AA23BF" w:rsidRDefault="00237EAA" w:rsidP="00037C74">
            <w:r>
              <w:t>12267</w:t>
            </w:r>
          </w:p>
        </w:tc>
      </w:tr>
      <w:tr w:rsidR="00AA23BF" w:rsidTr="00037C74">
        <w:tc>
          <w:tcPr>
            <w:tcW w:w="1848" w:type="dxa"/>
          </w:tcPr>
          <w:p w:rsidR="00AA23BF" w:rsidRDefault="00AA23BF" w:rsidP="00037C74">
            <w:r>
              <w:t>Log likelihood</w:t>
            </w:r>
          </w:p>
        </w:tc>
        <w:tc>
          <w:tcPr>
            <w:tcW w:w="1848" w:type="dxa"/>
          </w:tcPr>
          <w:p w:rsidR="00AA23BF" w:rsidRDefault="00AA23BF" w:rsidP="00037C74">
            <w:r>
              <w:t>-264413</w:t>
            </w:r>
          </w:p>
        </w:tc>
        <w:tc>
          <w:tcPr>
            <w:tcW w:w="1848" w:type="dxa"/>
          </w:tcPr>
          <w:p w:rsidR="00AA23BF" w:rsidRDefault="00AA23BF" w:rsidP="00237EAA">
            <w:r>
              <w:t>-123257</w:t>
            </w:r>
          </w:p>
        </w:tc>
        <w:tc>
          <w:tcPr>
            <w:tcW w:w="1849" w:type="dxa"/>
          </w:tcPr>
          <w:p w:rsidR="00AA23BF" w:rsidRDefault="00BB40AB" w:rsidP="00037C74">
            <w:r>
              <w:t>-34068</w:t>
            </w:r>
          </w:p>
        </w:tc>
        <w:tc>
          <w:tcPr>
            <w:tcW w:w="1849" w:type="dxa"/>
          </w:tcPr>
          <w:p w:rsidR="00AA23BF" w:rsidRDefault="00237EAA" w:rsidP="00037C74">
            <w:r>
              <w:t>-41503</w:t>
            </w:r>
          </w:p>
        </w:tc>
      </w:tr>
    </w:tbl>
    <w:p w:rsidR="00840222" w:rsidRDefault="00840222"/>
    <w:p w:rsidR="00C91B6D" w:rsidRDefault="00FD141F" w:rsidP="00E274D1">
      <w:r>
        <w:t xml:space="preserve">The first column in Tables </w:t>
      </w:r>
      <w:r w:rsidR="001B4364">
        <w:t>3</w:t>
      </w:r>
      <w:r w:rsidR="008F272B">
        <w:t xml:space="preserve"> and 5</w:t>
      </w:r>
      <w:r>
        <w:t xml:space="preserve"> show differences of </w:t>
      </w:r>
      <w:r w:rsidR="001B4364">
        <w:t>about</w:t>
      </w:r>
      <w:r w:rsidR="00655AC0">
        <w:t xml:space="preserve"> 4.5</w:t>
      </w:r>
      <w:r>
        <w:t xml:space="preserve"> days in response times of the most and least satisfied patients</w:t>
      </w:r>
      <w:r w:rsidR="001B4364">
        <w:t>, with the least satisfied patients taking longer to reply</w:t>
      </w:r>
      <w:r>
        <w:t xml:space="preserve">.  However, when we analyse response times from the most recent mailing these differences become much smaller.  This suggests that the key issue is not the length of time that patients take to respond, but whether or not they respond to the initial </w:t>
      </w:r>
      <w:r w:rsidR="001B31D1">
        <w:t>mailing or only reply after receiving one or two reminders</w:t>
      </w:r>
      <w:r>
        <w:t xml:space="preserve">.  </w:t>
      </w:r>
      <w:r w:rsidR="0003150A">
        <w:t xml:space="preserve">In part this may be an artefact of the data, as there is much less variation in these response times given the relatively short times between the mailings.  Presumably some of the people who responded after the </w:t>
      </w:r>
      <w:r w:rsidR="001B31D1">
        <w:t xml:space="preserve">second or third mailings </w:t>
      </w:r>
      <w:r w:rsidR="0003150A">
        <w:t xml:space="preserve">would have replied to the original </w:t>
      </w:r>
      <w:r w:rsidR="001B31D1">
        <w:t xml:space="preserve">questionnaire </w:t>
      </w:r>
      <w:r w:rsidR="0003150A">
        <w:t xml:space="preserve">without having a reminder, but </w:t>
      </w:r>
      <w:r w:rsidR="001B31D1">
        <w:t xml:space="preserve">such </w:t>
      </w:r>
      <w:r w:rsidR="0003150A">
        <w:t xml:space="preserve">long response times are lost in these analyses.  </w:t>
      </w:r>
    </w:p>
    <w:p w:rsidR="00C91B6D" w:rsidRDefault="00C91B6D" w:rsidP="00C91B6D">
      <w:pPr>
        <w:pStyle w:val="Caption"/>
        <w:keepNext/>
      </w:pPr>
      <w:bookmarkStart w:id="23" w:name="_Ref299353911"/>
      <w:proofErr w:type="gramStart"/>
      <w:r>
        <w:t xml:space="preserve">Table </w:t>
      </w:r>
      <w:r w:rsidR="00167350">
        <w:fldChar w:fldCharType="begin"/>
      </w:r>
      <w:r w:rsidR="00F66FCC">
        <w:instrText xml:space="preserve"> SEQ Table \* ARABIC </w:instrText>
      </w:r>
      <w:r w:rsidR="00167350">
        <w:fldChar w:fldCharType="separate"/>
      </w:r>
      <w:r w:rsidR="00CE7130">
        <w:rPr>
          <w:noProof/>
        </w:rPr>
        <w:t>6</w:t>
      </w:r>
      <w:r w:rsidR="00167350">
        <w:fldChar w:fldCharType="end"/>
      </w:r>
      <w:bookmarkEnd w:id="23"/>
      <w:r>
        <w:t>.</w:t>
      </w:r>
      <w:proofErr w:type="gramEnd"/>
      <w:r>
        <w:t xml:space="preserve"> </w:t>
      </w:r>
      <w:r w:rsidR="00757FC7">
        <w:t>Odds ratios from r</w:t>
      </w:r>
      <w:r>
        <w:t>andom intercept l</w:t>
      </w:r>
      <w:r w:rsidRPr="00721756">
        <w:t>ogistic regression using whether person responded wit</w:t>
      </w:r>
      <w:r>
        <w:t>hin 14 days of first mailing (“Early”) or</w:t>
      </w:r>
      <w:r w:rsidRPr="00721756">
        <w:t xml:space="preserve"> whether responded to first </w:t>
      </w:r>
      <w:r>
        <w:t>mailing (“F</w:t>
      </w:r>
      <w:r w:rsidRPr="00721756">
        <w:t>irst”)</w:t>
      </w:r>
      <w:r w:rsidR="00F556BA">
        <w:t xml:space="preserve"> or after receiving a reminder</w:t>
      </w:r>
      <w:r w:rsidRPr="00721756">
        <w:t>.</w:t>
      </w:r>
      <w:r>
        <w:rPr>
          <w:noProof/>
        </w:rPr>
        <w:t xml:space="preserve"> (Standard errors in parentheses)</w:t>
      </w:r>
    </w:p>
    <w:tbl>
      <w:tblPr>
        <w:tblStyle w:val="TableGrid"/>
        <w:tblW w:w="0" w:type="auto"/>
        <w:tblLook w:val="04A0"/>
      </w:tblPr>
      <w:tblGrid>
        <w:gridCol w:w="2455"/>
        <w:gridCol w:w="2349"/>
        <w:gridCol w:w="2311"/>
        <w:gridCol w:w="2127"/>
      </w:tblGrid>
      <w:tr w:rsidR="003112BF" w:rsidTr="003112BF">
        <w:tc>
          <w:tcPr>
            <w:tcW w:w="2455" w:type="dxa"/>
          </w:tcPr>
          <w:p w:rsidR="003112BF" w:rsidRDefault="003112BF"/>
        </w:tc>
        <w:tc>
          <w:tcPr>
            <w:tcW w:w="2349" w:type="dxa"/>
          </w:tcPr>
          <w:p w:rsidR="003112BF" w:rsidRDefault="003112BF">
            <w:r>
              <w:t>Early</w:t>
            </w:r>
          </w:p>
        </w:tc>
        <w:tc>
          <w:tcPr>
            <w:tcW w:w="2311" w:type="dxa"/>
          </w:tcPr>
          <w:p w:rsidR="003112BF" w:rsidRDefault="003112BF">
            <w:commentRangeStart w:id="24"/>
            <w:r>
              <w:t>First</w:t>
            </w:r>
          </w:p>
        </w:tc>
        <w:tc>
          <w:tcPr>
            <w:tcW w:w="2127" w:type="dxa"/>
          </w:tcPr>
          <w:p w:rsidR="003112BF" w:rsidRDefault="003112BF">
            <w:r>
              <w:t>First</w:t>
            </w:r>
            <w:commentRangeEnd w:id="24"/>
            <w:r w:rsidR="00F54751">
              <w:rPr>
                <w:rStyle w:val="CommentReference"/>
              </w:rPr>
              <w:commentReference w:id="24"/>
            </w:r>
          </w:p>
        </w:tc>
      </w:tr>
      <w:tr w:rsidR="003112BF" w:rsidTr="003112BF">
        <w:tc>
          <w:tcPr>
            <w:tcW w:w="2455" w:type="dxa"/>
          </w:tcPr>
          <w:p w:rsidR="003112BF" w:rsidRDefault="003112BF">
            <w:r>
              <w:t>Intercept</w:t>
            </w:r>
          </w:p>
          <w:p w:rsidR="003112BF" w:rsidRDefault="003112BF"/>
        </w:tc>
        <w:tc>
          <w:tcPr>
            <w:tcW w:w="2349" w:type="dxa"/>
          </w:tcPr>
          <w:p w:rsidR="003112BF" w:rsidRDefault="00757FC7">
            <w:r>
              <w:t>1.01</w:t>
            </w:r>
          </w:p>
          <w:p w:rsidR="003112BF" w:rsidRDefault="00757FC7">
            <w:r>
              <w:t>(7.25</w:t>
            </w:r>
            <w:r w:rsidR="003112BF">
              <w:t>)</w:t>
            </w:r>
          </w:p>
        </w:tc>
        <w:tc>
          <w:tcPr>
            <w:tcW w:w="2311" w:type="dxa"/>
          </w:tcPr>
          <w:p w:rsidR="003112BF" w:rsidRDefault="00757FC7">
            <w:r>
              <w:t>.500</w:t>
            </w:r>
          </w:p>
          <w:p w:rsidR="003112BF" w:rsidRDefault="00757FC7">
            <w:r>
              <w:t>(.024</w:t>
            </w:r>
            <w:r w:rsidR="003112BF">
              <w:t>)</w:t>
            </w:r>
          </w:p>
        </w:tc>
        <w:tc>
          <w:tcPr>
            <w:tcW w:w="2127" w:type="dxa"/>
          </w:tcPr>
          <w:p w:rsidR="003112BF" w:rsidRDefault="005F269E">
            <w:r>
              <w:t>.745</w:t>
            </w:r>
          </w:p>
          <w:p w:rsidR="003112BF" w:rsidRDefault="005F269E">
            <w:r>
              <w:t>(.112</w:t>
            </w:r>
            <w:r w:rsidR="003112BF">
              <w:t>)</w:t>
            </w:r>
          </w:p>
        </w:tc>
      </w:tr>
      <w:tr w:rsidR="003112BF" w:rsidTr="003112BF">
        <w:tc>
          <w:tcPr>
            <w:tcW w:w="2455" w:type="dxa"/>
          </w:tcPr>
          <w:p w:rsidR="003112BF" w:rsidRDefault="003112BF">
            <w:r>
              <w:t>Very Good</w:t>
            </w:r>
          </w:p>
        </w:tc>
        <w:tc>
          <w:tcPr>
            <w:tcW w:w="2349" w:type="dxa"/>
          </w:tcPr>
          <w:p w:rsidR="003112BF" w:rsidRDefault="00757FC7">
            <w:r>
              <w:t>1.20</w:t>
            </w:r>
          </w:p>
          <w:p w:rsidR="003112BF" w:rsidRDefault="00757FC7">
            <w:r>
              <w:t>(.121</w:t>
            </w:r>
            <w:r w:rsidR="003112BF">
              <w:t>)</w:t>
            </w:r>
          </w:p>
        </w:tc>
        <w:tc>
          <w:tcPr>
            <w:tcW w:w="2311" w:type="dxa"/>
          </w:tcPr>
          <w:p w:rsidR="003112BF" w:rsidRDefault="00757FC7">
            <w:r>
              <w:t>1.21</w:t>
            </w:r>
          </w:p>
          <w:p w:rsidR="003112BF" w:rsidRDefault="00757FC7">
            <w:r>
              <w:t>(.118</w:t>
            </w:r>
            <w:r w:rsidR="003112BF">
              <w:t>)</w:t>
            </w:r>
          </w:p>
        </w:tc>
        <w:tc>
          <w:tcPr>
            <w:tcW w:w="2127" w:type="dxa"/>
          </w:tcPr>
          <w:p w:rsidR="003112BF" w:rsidRDefault="005F269E">
            <w:r>
              <w:t>1.19</w:t>
            </w:r>
          </w:p>
          <w:p w:rsidR="003112BF" w:rsidRDefault="005F269E">
            <w:r>
              <w:t>(.129</w:t>
            </w:r>
            <w:r w:rsidR="003112BF">
              <w:t>)</w:t>
            </w:r>
          </w:p>
        </w:tc>
      </w:tr>
      <w:tr w:rsidR="003112BF" w:rsidTr="003112BF">
        <w:tc>
          <w:tcPr>
            <w:tcW w:w="2455" w:type="dxa"/>
          </w:tcPr>
          <w:p w:rsidR="003112BF" w:rsidRDefault="003112BF">
            <w:r>
              <w:t>Other</w:t>
            </w:r>
          </w:p>
        </w:tc>
        <w:tc>
          <w:tcPr>
            <w:tcW w:w="2349" w:type="dxa"/>
          </w:tcPr>
          <w:p w:rsidR="003112BF" w:rsidRDefault="00757FC7">
            <w:r>
              <w:t>1.44</w:t>
            </w:r>
          </w:p>
          <w:p w:rsidR="003112BF" w:rsidRDefault="00757FC7">
            <w:r>
              <w:t>(.086</w:t>
            </w:r>
            <w:r w:rsidR="003112BF">
              <w:t>)</w:t>
            </w:r>
          </w:p>
        </w:tc>
        <w:tc>
          <w:tcPr>
            <w:tcW w:w="2311" w:type="dxa"/>
          </w:tcPr>
          <w:p w:rsidR="003112BF" w:rsidRDefault="00757FC7">
            <w:r>
              <w:t>1.46</w:t>
            </w:r>
          </w:p>
          <w:p w:rsidR="003112BF" w:rsidRDefault="00757FC7">
            <w:r>
              <w:t>(.084</w:t>
            </w:r>
            <w:r w:rsidR="003112BF">
              <w:t>)</w:t>
            </w:r>
          </w:p>
        </w:tc>
        <w:tc>
          <w:tcPr>
            <w:tcW w:w="2127" w:type="dxa"/>
          </w:tcPr>
          <w:p w:rsidR="003112BF" w:rsidRDefault="005F269E">
            <w:r>
              <w:t>1.37</w:t>
            </w:r>
          </w:p>
          <w:p w:rsidR="003112BF" w:rsidRDefault="005F269E">
            <w:r>
              <w:t>(.099</w:t>
            </w:r>
            <w:r w:rsidR="003112BF">
              <w:t>)</w:t>
            </w:r>
          </w:p>
        </w:tc>
      </w:tr>
      <w:tr w:rsidR="003112BF" w:rsidTr="003112BF">
        <w:tc>
          <w:tcPr>
            <w:tcW w:w="2455" w:type="dxa"/>
          </w:tcPr>
          <w:p w:rsidR="003112BF" w:rsidRDefault="003112BF" w:rsidP="00037C74">
            <w:r>
              <w:t>Emergency admission</w:t>
            </w:r>
          </w:p>
        </w:tc>
        <w:tc>
          <w:tcPr>
            <w:tcW w:w="2349" w:type="dxa"/>
          </w:tcPr>
          <w:p w:rsidR="003112BF" w:rsidRDefault="003112BF"/>
        </w:tc>
        <w:tc>
          <w:tcPr>
            <w:tcW w:w="2311" w:type="dxa"/>
          </w:tcPr>
          <w:p w:rsidR="003112BF" w:rsidRDefault="003112BF"/>
        </w:tc>
        <w:tc>
          <w:tcPr>
            <w:tcW w:w="2127" w:type="dxa"/>
          </w:tcPr>
          <w:p w:rsidR="003112BF" w:rsidRDefault="005F269E">
            <w:r>
              <w:t>1.08</w:t>
            </w:r>
          </w:p>
          <w:p w:rsidR="005C0946" w:rsidRDefault="005F269E">
            <w:r>
              <w:t>(.239</w:t>
            </w:r>
            <w:r w:rsidR="005C0946">
              <w:t>)</w:t>
            </w:r>
          </w:p>
        </w:tc>
      </w:tr>
      <w:tr w:rsidR="003112BF" w:rsidTr="003112BF">
        <w:tc>
          <w:tcPr>
            <w:tcW w:w="2455" w:type="dxa"/>
          </w:tcPr>
          <w:p w:rsidR="003112BF" w:rsidRDefault="003112BF" w:rsidP="00037C74">
            <w:r>
              <w:t>Age 36-50</w:t>
            </w:r>
          </w:p>
        </w:tc>
        <w:tc>
          <w:tcPr>
            <w:tcW w:w="2349" w:type="dxa"/>
          </w:tcPr>
          <w:p w:rsidR="003112BF" w:rsidRDefault="003112BF"/>
        </w:tc>
        <w:tc>
          <w:tcPr>
            <w:tcW w:w="2311" w:type="dxa"/>
          </w:tcPr>
          <w:p w:rsidR="003112BF" w:rsidRDefault="003112BF"/>
        </w:tc>
        <w:tc>
          <w:tcPr>
            <w:tcW w:w="2127" w:type="dxa"/>
          </w:tcPr>
          <w:p w:rsidR="003112BF" w:rsidRDefault="005F269E">
            <w:r>
              <w:t>.807</w:t>
            </w:r>
          </w:p>
          <w:p w:rsidR="005C0946" w:rsidRDefault="005F269E">
            <w:r>
              <w:lastRenderedPageBreak/>
              <w:t>(.129</w:t>
            </w:r>
            <w:r w:rsidR="005C0946">
              <w:t>)</w:t>
            </w:r>
          </w:p>
        </w:tc>
      </w:tr>
      <w:tr w:rsidR="003112BF" w:rsidTr="003112BF">
        <w:tc>
          <w:tcPr>
            <w:tcW w:w="2455" w:type="dxa"/>
          </w:tcPr>
          <w:p w:rsidR="003112BF" w:rsidRDefault="003112BF" w:rsidP="00037C74">
            <w:r>
              <w:lastRenderedPageBreak/>
              <w:t>Age 51-65</w:t>
            </w:r>
          </w:p>
        </w:tc>
        <w:tc>
          <w:tcPr>
            <w:tcW w:w="2349" w:type="dxa"/>
          </w:tcPr>
          <w:p w:rsidR="003112BF" w:rsidRDefault="003112BF"/>
        </w:tc>
        <w:tc>
          <w:tcPr>
            <w:tcW w:w="2311" w:type="dxa"/>
          </w:tcPr>
          <w:p w:rsidR="003112BF" w:rsidRDefault="003112BF"/>
        </w:tc>
        <w:tc>
          <w:tcPr>
            <w:tcW w:w="2127" w:type="dxa"/>
          </w:tcPr>
          <w:p w:rsidR="003112BF" w:rsidRDefault="005F269E">
            <w:r>
              <w:t>.626</w:t>
            </w:r>
          </w:p>
          <w:p w:rsidR="005C0946" w:rsidRDefault="005F269E">
            <w:r>
              <w:t>(.043</w:t>
            </w:r>
            <w:r w:rsidR="005C0946">
              <w:t>)</w:t>
            </w:r>
          </w:p>
        </w:tc>
      </w:tr>
      <w:tr w:rsidR="003112BF" w:rsidTr="003112BF">
        <w:tc>
          <w:tcPr>
            <w:tcW w:w="2455" w:type="dxa"/>
          </w:tcPr>
          <w:p w:rsidR="003112BF" w:rsidRDefault="003112BF" w:rsidP="00037C74">
            <w:r>
              <w:t>Age 66-80</w:t>
            </w:r>
          </w:p>
        </w:tc>
        <w:tc>
          <w:tcPr>
            <w:tcW w:w="2349" w:type="dxa"/>
          </w:tcPr>
          <w:p w:rsidR="003112BF" w:rsidRDefault="003112BF"/>
        </w:tc>
        <w:tc>
          <w:tcPr>
            <w:tcW w:w="2311" w:type="dxa"/>
          </w:tcPr>
          <w:p w:rsidR="003112BF" w:rsidRDefault="003112BF"/>
        </w:tc>
        <w:tc>
          <w:tcPr>
            <w:tcW w:w="2127" w:type="dxa"/>
          </w:tcPr>
          <w:p w:rsidR="003112BF" w:rsidRDefault="005F269E">
            <w:r>
              <w:t>.541</w:t>
            </w:r>
          </w:p>
          <w:p w:rsidR="005C0946" w:rsidRDefault="005F269E">
            <w:r>
              <w:t>(.027</w:t>
            </w:r>
            <w:r w:rsidR="005C0946">
              <w:t>)</w:t>
            </w:r>
          </w:p>
        </w:tc>
      </w:tr>
      <w:tr w:rsidR="003112BF" w:rsidTr="003112BF">
        <w:tc>
          <w:tcPr>
            <w:tcW w:w="2455" w:type="dxa"/>
          </w:tcPr>
          <w:p w:rsidR="003112BF" w:rsidRDefault="003112BF" w:rsidP="00037C74">
            <w:r>
              <w:t>Log length of stay (days)</w:t>
            </w:r>
          </w:p>
        </w:tc>
        <w:tc>
          <w:tcPr>
            <w:tcW w:w="2349" w:type="dxa"/>
          </w:tcPr>
          <w:p w:rsidR="003112BF" w:rsidRDefault="003112BF"/>
        </w:tc>
        <w:tc>
          <w:tcPr>
            <w:tcW w:w="2311" w:type="dxa"/>
          </w:tcPr>
          <w:p w:rsidR="003112BF" w:rsidRDefault="003112BF"/>
        </w:tc>
        <w:tc>
          <w:tcPr>
            <w:tcW w:w="2127" w:type="dxa"/>
          </w:tcPr>
          <w:p w:rsidR="003112BF" w:rsidRDefault="005F269E">
            <w:r>
              <w:t>1.00</w:t>
            </w:r>
          </w:p>
          <w:p w:rsidR="005C0946" w:rsidRDefault="005F269E">
            <w:r>
              <w:t>(1.82</w:t>
            </w:r>
            <w:r w:rsidR="005C0946">
              <w:t>)</w:t>
            </w:r>
          </w:p>
        </w:tc>
      </w:tr>
      <w:tr w:rsidR="003112BF" w:rsidTr="003112BF">
        <w:tc>
          <w:tcPr>
            <w:tcW w:w="2455" w:type="dxa"/>
          </w:tcPr>
          <w:p w:rsidR="003112BF" w:rsidRDefault="003112BF" w:rsidP="00037C74">
            <w:r>
              <w:t>Male</w:t>
            </w:r>
          </w:p>
        </w:tc>
        <w:tc>
          <w:tcPr>
            <w:tcW w:w="2349" w:type="dxa"/>
          </w:tcPr>
          <w:p w:rsidR="003112BF" w:rsidRDefault="003112BF"/>
        </w:tc>
        <w:tc>
          <w:tcPr>
            <w:tcW w:w="2311" w:type="dxa"/>
          </w:tcPr>
          <w:p w:rsidR="003112BF" w:rsidRDefault="003112BF"/>
        </w:tc>
        <w:tc>
          <w:tcPr>
            <w:tcW w:w="2127" w:type="dxa"/>
          </w:tcPr>
          <w:p w:rsidR="003112BF" w:rsidRDefault="005F269E">
            <w:r>
              <w:t>1.03</w:t>
            </w:r>
          </w:p>
          <w:p w:rsidR="005C0946" w:rsidRDefault="005F269E">
            <w:r>
              <w:t>(.525</w:t>
            </w:r>
            <w:r w:rsidR="005C0946">
              <w:t>)</w:t>
            </w:r>
          </w:p>
        </w:tc>
      </w:tr>
      <w:tr w:rsidR="003112BF" w:rsidTr="003112BF">
        <w:tc>
          <w:tcPr>
            <w:tcW w:w="2455" w:type="dxa"/>
          </w:tcPr>
          <w:p w:rsidR="003112BF" w:rsidRDefault="003112BF">
            <w:r>
              <w:t>SD of intercept</w:t>
            </w:r>
          </w:p>
        </w:tc>
        <w:tc>
          <w:tcPr>
            <w:tcW w:w="2349" w:type="dxa"/>
          </w:tcPr>
          <w:p w:rsidR="003112BF" w:rsidRDefault="006C6A00">
            <w:r>
              <w:t>.773</w:t>
            </w:r>
          </w:p>
        </w:tc>
        <w:tc>
          <w:tcPr>
            <w:tcW w:w="2311" w:type="dxa"/>
          </w:tcPr>
          <w:p w:rsidR="003112BF" w:rsidRDefault="006C6A00">
            <w:r>
              <w:t>.389</w:t>
            </w:r>
          </w:p>
        </w:tc>
        <w:tc>
          <w:tcPr>
            <w:tcW w:w="2127" w:type="dxa"/>
          </w:tcPr>
          <w:p w:rsidR="003112BF" w:rsidRDefault="005C0946">
            <w:r>
              <w:t>.3</w:t>
            </w:r>
            <w:r w:rsidR="00411653">
              <w:t>79</w:t>
            </w:r>
          </w:p>
        </w:tc>
      </w:tr>
      <w:tr w:rsidR="003112BF" w:rsidTr="003112BF">
        <w:tc>
          <w:tcPr>
            <w:tcW w:w="2455" w:type="dxa"/>
          </w:tcPr>
          <w:p w:rsidR="003112BF" w:rsidRDefault="003112BF">
            <w:r>
              <w:t>N</w:t>
            </w:r>
          </w:p>
        </w:tc>
        <w:tc>
          <w:tcPr>
            <w:tcW w:w="2349" w:type="dxa"/>
          </w:tcPr>
          <w:p w:rsidR="003112BF" w:rsidRDefault="006C6A00">
            <w:r>
              <w:t>67028</w:t>
            </w:r>
          </w:p>
        </w:tc>
        <w:tc>
          <w:tcPr>
            <w:tcW w:w="2311" w:type="dxa"/>
          </w:tcPr>
          <w:p w:rsidR="003112BF" w:rsidRDefault="006C6A00">
            <w:r>
              <w:t>66671</w:t>
            </w:r>
          </w:p>
        </w:tc>
        <w:tc>
          <w:tcPr>
            <w:tcW w:w="2127" w:type="dxa"/>
          </w:tcPr>
          <w:p w:rsidR="003112BF" w:rsidRDefault="00411653">
            <w:r>
              <w:t>64512</w:t>
            </w:r>
          </w:p>
        </w:tc>
      </w:tr>
      <w:tr w:rsidR="003112BF" w:rsidTr="003112BF">
        <w:tc>
          <w:tcPr>
            <w:tcW w:w="2455" w:type="dxa"/>
          </w:tcPr>
          <w:p w:rsidR="003112BF" w:rsidRDefault="006C6A00">
            <w:r>
              <w:t>Log likelihood</w:t>
            </w:r>
          </w:p>
        </w:tc>
        <w:tc>
          <w:tcPr>
            <w:tcW w:w="2349" w:type="dxa"/>
          </w:tcPr>
          <w:p w:rsidR="003112BF" w:rsidRDefault="006C6A00">
            <w:r>
              <w:t>-44032</w:t>
            </w:r>
          </w:p>
        </w:tc>
        <w:tc>
          <w:tcPr>
            <w:tcW w:w="2311" w:type="dxa"/>
          </w:tcPr>
          <w:p w:rsidR="003112BF" w:rsidRDefault="006C6A00">
            <w:r>
              <w:t>-42872</w:t>
            </w:r>
          </w:p>
        </w:tc>
        <w:tc>
          <w:tcPr>
            <w:tcW w:w="2127" w:type="dxa"/>
          </w:tcPr>
          <w:p w:rsidR="003112BF" w:rsidRDefault="00411653">
            <w:r>
              <w:t>-41125</w:t>
            </w:r>
          </w:p>
        </w:tc>
      </w:tr>
    </w:tbl>
    <w:p w:rsidR="00917FE4" w:rsidRDefault="00917FE4"/>
    <w:p w:rsidR="000B5BC9" w:rsidRDefault="00E274D1">
      <w:proofErr w:type="gramStart"/>
      <w:r>
        <w:t xml:space="preserve">Using middle column of </w:t>
      </w:r>
      <w:r w:rsidR="00F556BA">
        <w:t xml:space="preserve">Table </w:t>
      </w:r>
      <w:r w:rsidR="008F272B">
        <w:t>6</w:t>
      </w:r>
      <w:r w:rsidR="000B5BC9">
        <w:t>, predicted probabilities of being</w:t>
      </w:r>
      <w:r w:rsidR="00F556BA">
        <w:t xml:space="preserve"> a</w:t>
      </w:r>
      <w:r w:rsidR="000B5BC9">
        <w:t xml:space="preserve"> late responder for different levels of overall satisfaction with care.</w:t>
      </w:r>
      <w:proofErr w:type="gramEnd"/>
    </w:p>
    <w:tbl>
      <w:tblPr>
        <w:tblStyle w:val="TableGrid"/>
        <w:tblW w:w="0" w:type="auto"/>
        <w:tblLook w:val="04A0"/>
      </w:tblPr>
      <w:tblGrid>
        <w:gridCol w:w="3080"/>
        <w:gridCol w:w="3081"/>
        <w:gridCol w:w="3081"/>
      </w:tblGrid>
      <w:tr w:rsidR="000B5BC9" w:rsidTr="000B5BC9">
        <w:tc>
          <w:tcPr>
            <w:tcW w:w="3080" w:type="dxa"/>
          </w:tcPr>
          <w:p w:rsidR="000B5BC9" w:rsidRDefault="000B5BC9">
            <w:r>
              <w:t>Excellent</w:t>
            </w:r>
          </w:p>
        </w:tc>
        <w:tc>
          <w:tcPr>
            <w:tcW w:w="3081" w:type="dxa"/>
          </w:tcPr>
          <w:p w:rsidR="000B5BC9" w:rsidRDefault="000B5BC9">
            <w:r>
              <w:t>Very Good</w:t>
            </w:r>
          </w:p>
        </w:tc>
        <w:tc>
          <w:tcPr>
            <w:tcW w:w="3081" w:type="dxa"/>
          </w:tcPr>
          <w:p w:rsidR="000B5BC9" w:rsidRDefault="000B5BC9">
            <w:r>
              <w:t>Other</w:t>
            </w:r>
          </w:p>
        </w:tc>
      </w:tr>
      <w:tr w:rsidR="000B5BC9" w:rsidTr="000B5BC9">
        <w:tc>
          <w:tcPr>
            <w:tcW w:w="3080" w:type="dxa"/>
          </w:tcPr>
          <w:p w:rsidR="000B5BC9" w:rsidRDefault="000B5BC9">
            <w:r>
              <w:t>.3</w:t>
            </w:r>
            <w:r w:rsidR="00500EAB">
              <w:t>33</w:t>
            </w:r>
          </w:p>
        </w:tc>
        <w:tc>
          <w:tcPr>
            <w:tcW w:w="3081" w:type="dxa"/>
          </w:tcPr>
          <w:p w:rsidR="000B5BC9" w:rsidRDefault="000B5BC9">
            <w:r>
              <w:t>.3</w:t>
            </w:r>
            <w:r w:rsidR="00500EAB">
              <w:t>77</w:t>
            </w:r>
          </w:p>
        </w:tc>
        <w:tc>
          <w:tcPr>
            <w:tcW w:w="3081" w:type="dxa"/>
          </w:tcPr>
          <w:p w:rsidR="000B5BC9" w:rsidRDefault="000B5BC9">
            <w:r>
              <w:t>.</w:t>
            </w:r>
            <w:r w:rsidR="00500EAB">
              <w:t>422</w:t>
            </w:r>
          </w:p>
        </w:tc>
      </w:tr>
    </w:tbl>
    <w:p w:rsidR="000B5BC9" w:rsidRDefault="000B5BC9"/>
    <w:p w:rsidR="00837B2F" w:rsidRDefault="00837B2F" w:rsidP="00837B2F">
      <w:pPr>
        <w:pStyle w:val="Heading1"/>
      </w:pPr>
      <w:r>
        <w:t>Conclusion</w:t>
      </w:r>
    </w:p>
    <w:p w:rsidR="00DD76C3" w:rsidRDefault="003C300B" w:rsidP="00837B2F">
      <w:pPr>
        <w:rPr>
          <w:ins w:id="25" w:author="we41" w:date="2011-09-21T10:01:00Z"/>
        </w:rPr>
      </w:pPr>
      <w:r>
        <w:t xml:space="preserve"> In the past, some have questioned whether or not repeat mailings are important.  For example, ethics committees have been reluctant to give their approval for repeat mailings.   This paper shows that t</w:t>
      </w:r>
      <w:r w:rsidR="00837B2F">
        <w:t>here is a relationship between a patient’s overall satisfaction with their care and whether the patient responds to a first or subsequent mailing.  Less satisfied patients are more likely to fail to respond to the initial mailing, but significant numbers of them do respond to subsequent reminders.  This demonstrates that repeat mailings are very important to reduce response bias in patient surveys</w:t>
      </w:r>
      <w:r>
        <w:t xml:space="preserve">.   </w:t>
      </w:r>
    </w:p>
    <w:p w:rsidR="00374644" w:rsidRDefault="00374644" w:rsidP="00837B2F">
      <w:ins w:id="26" w:author="we41" w:date="2011-09-21T10:01:00Z">
        <w:r>
          <w:t xml:space="preserve">And the social significance of this is?  What are the implications of this paper for policy and practice?  How should it be interpreted </w:t>
        </w:r>
      </w:ins>
      <w:ins w:id="27" w:author="we41" w:date="2011-09-21T10:02:00Z">
        <w:r>
          <w:t xml:space="preserve">by the NHS?  What do we need to say to patient organisations?  Finally what does this paper contribute to surveys </w:t>
        </w:r>
        <w:proofErr w:type="gramStart"/>
        <w:r>
          <w:t>as a methods</w:t>
        </w:r>
        <w:proofErr w:type="gramEnd"/>
        <w:r>
          <w:t xml:space="preserve"> of social research.</w:t>
        </w:r>
      </w:ins>
      <w:ins w:id="28" w:author="we41" w:date="2011-09-21T10:03:00Z">
        <w:r>
          <w:t xml:space="preserve">  </w:t>
        </w:r>
      </w:ins>
    </w:p>
    <w:p w:rsidR="00DD76C3" w:rsidRDefault="00DD76C3" w:rsidP="003C300B">
      <w:pPr>
        <w:ind w:firstLine="720"/>
      </w:pPr>
    </w:p>
    <w:p w:rsidR="005B5845" w:rsidRPr="005B5845" w:rsidRDefault="00167350" w:rsidP="005B5845">
      <w:pPr>
        <w:spacing w:after="0" w:line="240" w:lineRule="auto"/>
        <w:ind w:left="720" w:hanging="720"/>
        <w:rPr>
          <w:rFonts w:ascii="Calibri" w:hAnsi="Calibri" w:cs="Calibri"/>
          <w:noProof/>
        </w:rPr>
      </w:pPr>
      <w:r>
        <w:fldChar w:fldCharType="begin"/>
      </w:r>
      <w:r w:rsidR="00DD76C3">
        <w:instrText xml:space="preserve"> ADDIN EN.REFLIST </w:instrText>
      </w:r>
      <w:r>
        <w:fldChar w:fldCharType="separate"/>
      </w:r>
      <w:bookmarkStart w:id="29" w:name="_ENREF_1"/>
      <w:r w:rsidR="005B5845" w:rsidRPr="005B5845">
        <w:rPr>
          <w:rFonts w:ascii="Calibri" w:hAnsi="Calibri" w:cs="Calibri"/>
          <w:noProof/>
        </w:rPr>
        <w:t>1</w:t>
      </w:r>
      <w:r w:rsidR="005B5845" w:rsidRPr="005B5845">
        <w:rPr>
          <w:rFonts w:ascii="Calibri" w:hAnsi="Calibri" w:cs="Calibri"/>
          <w:noProof/>
        </w:rPr>
        <w:tab/>
        <w:t>Hazell, M., Morris, J., Linehan, M., Frank, P. &amp; Frank, T. Factors influencing the response to postal questionnaire surveys about respiratory symptoms.</w:t>
      </w:r>
      <w:bookmarkEnd w:id="29"/>
    </w:p>
    <w:p w:rsidR="005B5845" w:rsidRPr="005B5845" w:rsidRDefault="005B5845" w:rsidP="005B5845">
      <w:pPr>
        <w:spacing w:after="0" w:line="240" w:lineRule="auto"/>
        <w:ind w:left="720" w:hanging="720"/>
        <w:rPr>
          <w:rFonts w:ascii="Calibri" w:hAnsi="Calibri" w:cs="Calibri"/>
          <w:noProof/>
        </w:rPr>
      </w:pPr>
      <w:bookmarkStart w:id="30" w:name="_ENREF_2"/>
      <w:r w:rsidRPr="005B5845">
        <w:rPr>
          <w:rFonts w:ascii="Calibri" w:hAnsi="Calibri" w:cs="Calibri"/>
          <w:noProof/>
        </w:rPr>
        <w:t>2</w:t>
      </w:r>
      <w:r w:rsidRPr="005B5845">
        <w:rPr>
          <w:rFonts w:ascii="Calibri" w:hAnsi="Calibri" w:cs="Calibri"/>
          <w:noProof/>
        </w:rPr>
        <w:tab/>
        <w:t xml:space="preserve">Anseel, F., Lievens, F., Schollaert, E. &amp; Choragwicka, B. Response Rates in Organizational Science 1995-2008: A Meta-analytic Review and Guidelines for Survey Researchers. </w:t>
      </w:r>
      <w:r w:rsidRPr="005B5845">
        <w:rPr>
          <w:rFonts w:ascii="Calibri" w:hAnsi="Calibri" w:cs="Calibri"/>
          <w:i/>
          <w:noProof/>
        </w:rPr>
        <w:t>Journal of Business and Psychology</w:t>
      </w:r>
      <w:r w:rsidRPr="005B5845">
        <w:rPr>
          <w:rFonts w:ascii="Calibri" w:hAnsi="Calibri" w:cs="Calibri"/>
          <w:noProof/>
        </w:rPr>
        <w:t xml:space="preserve"> </w:t>
      </w:r>
      <w:r w:rsidRPr="005B5845">
        <w:rPr>
          <w:rFonts w:ascii="Calibri" w:hAnsi="Calibri" w:cs="Calibri"/>
          <w:b/>
          <w:noProof/>
        </w:rPr>
        <w:t>25</w:t>
      </w:r>
      <w:r w:rsidRPr="005B5845">
        <w:rPr>
          <w:rFonts w:ascii="Calibri" w:hAnsi="Calibri" w:cs="Calibri"/>
          <w:noProof/>
        </w:rPr>
        <w:t>, 335-349, doi:10.1007/s10869-010-9157-6 (2010).</w:t>
      </w:r>
      <w:bookmarkEnd w:id="30"/>
    </w:p>
    <w:p w:rsidR="005B5845" w:rsidRPr="005B5845" w:rsidRDefault="005B5845" w:rsidP="005B5845">
      <w:pPr>
        <w:spacing w:after="0" w:line="240" w:lineRule="auto"/>
        <w:ind w:left="720" w:hanging="720"/>
        <w:rPr>
          <w:rFonts w:ascii="Calibri" w:hAnsi="Calibri" w:cs="Calibri"/>
          <w:noProof/>
        </w:rPr>
      </w:pPr>
      <w:bookmarkStart w:id="31" w:name="_ENREF_3"/>
      <w:r w:rsidRPr="005B5845">
        <w:rPr>
          <w:rFonts w:ascii="Calibri" w:hAnsi="Calibri" w:cs="Calibri"/>
          <w:noProof/>
        </w:rPr>
        <w:t>3</w:t>
      </w:r>
      <w:r w:rsidRPr="005B5845">
        <w:rPr>
          <w:rFonts w:ascii="Calibri" w:hAnsi="Calibri" w:cs="Calibri"/>
          <w:noProof/>
        </w:rPr>
        <w:tab/>
        <w:t xml:space="preserve">Perneger, T. V., Chamot, E. &amp; Bovier, P. A. Nonresponse Bias in a Survey of Patient Perceptions of Hospital Care. </w:t>
      </w:r>
      <w:r w:rsidRPr="005B5845">
        <w:rPr>
          <w:rFonts w:ascii="Calibri" w:hAnsi="Calibri" w:cs="Calibri"/>
          <w:i/>
          <w:noProof/>
        </w:rPr>
        <w:t>Medical Care</w:t>
      </w:r>
      <w:r w:rsidRPr="005B5845">
        <w:rPr>
          <w:rFonts w:ascii="Calibri" w:hAnsi="Calibri" w:cs="Calibri"/>
          <w:noProof/>
        </w:rPr>
        <w:t xml:space="preserve"> </w:t>
      </w:r>
      <w:r w:rsidRPr="005B5845">
        <w:rPr>
          <w:rFonts w:ascii="Calibri" w:hAnsi="Calibri" w:cs="Calibri"/>
          <w:b/>
          <w:noProof/>
        </w:rPr>
        <w:t>43</w:t>
      </w:r>
      <w:r w:rsidRPr="005B5845">
        <w:rPr>
          <w:rFonts w:ascii="Calibri" w:hAnsi="Calibri" w:cs="Calibri"/>
          <w:noProof/>
        </w:rPr>
        <w:t>, 374-380 (2005).</w:t>
      </w:r>
      <w:bookmarkEnd w:id="31"/>
    </w:p>
    <w:p w:rsidR="005B5845" w:rsidRPr="005B5845" w:rsidRDefault="005B5845" w:rsidP="005B5845">
      <w:pPr>
        <w:spacing w:after="0" w:line="240" w:lineRule="auto"/>
        <w:ind w:left="720" w:hanging="720"/>
        <w:rPr>
          <w:rFonts w:ascii="Calibri" w:hAnsi="Calibri" w:cs="Calibri"/>
          <w:noProof/>
        </w:rPr>
      </w:pPr>
      <w:bookmarkStart w:id="32" w:name="_ENREF_4"/>
      <w:r w:rsidRPr="005B5845">
        <w:rPr>
          <w:rFonts w:ascii="Calibri" w:hAnsi="Calibri" w:cs="Calibri"/>
          <w:noProof/>
        </w:rPr>
        <w:t>4</w:t>
      </w:r>
      <w:r w:rsidRPr="005B5845">
        <w:rPr>
          <w:rFonts w:ascii="Calibri" w:hAnsi="Calibri" w:cs="Calibri"/>
          <w:noProof/>
        </w:rPr>
        <w:tab/>
        <w:t xml:space="preserve">Kim, J., Lonner, J. H., Nelson, C. L. &amp; Lotke, P. A. Response Bias: Effect on Outcomes Evaluation by Mail Surveys After Total Knee Arthroplasty. </w:t>
      </w:r>
      <w:r w:rsidRPr="005B5845">
        <w:rPr>
          <w:rFonts w:ascii="Calibri" w:hAnsi="Calibri" w:cs="Calibri"/>
          <w:i/>
          <w:noProof/>
        </w:rPr>
        <w:t>Journal of Bone and Joint Surgery</w:t>
      </w:r>
      <w:r w:rsidRPr="005B5845">
        <w:rPr>
          <w:rFonts w:ascii="Calibri" w:hAnsi="Calibri" w:cs="Calibri"/>
          <w:noProof/>
        </w:rPr>
        <w:t xml:space="preserve"> </w:t>
      </w:r>
      <w:r w:rsidRPr="005B5845">
        <w:rPr>
          <w:rFonts w:ascii="Calibri" w:hAnsi="Calibri" w:cs="Calibri"/>
          <w:b/>
          <w:noProof/>
        </w:rPr>
        <w:t>86</w:t>
      </w:r>
      <w:r w:rsidRPr="005B5845">
        <w:rPr>
          <w:rFonts w:ascii="Calibri" w:hAnsi="Calibri" w:cs="Calibri"/>
          <w:noProof/>
        </w:rPr>
        <w:t>, 15-21 (2004).</w:t>
      </w:r>
      <w:bookmarkEnd w:id="32"/>
    </w:p>
    <w:p w:rsidR="005B5845" w:rsidRPr="005B5845" w:rsidRDefault="005B5845" w:rsidP="005B5845">
      <w:pPr>
        <w:spacing w:after="0" w:line="240" w:lineRule="auto"/>
        <w:ind w:left="720" w:hanging="720"/>
        <w:rPr>
          <w:rFonts w:ascii="Calibri" w:hAnsi="Calibri" w:cs="Calibri"/>
          <w:noProof/>
        </w:rPr>
      </w:pPr>
      <w:bookmarkStart w:id="33" w:name="_ENREF_5"/>
      <w:r w:rsidRPr="005B5845">
        <w:rPr>
          <w:rFonts w:ascii="Calibri" w:hAnsi="Calibri" w:cs="Calibri"/>
          <w:noProof/>
        </w:rPr>
        <w:t>5</w:t>
      </w:r>
      <w:r w:rsidRPr="005B5845">
        <w:rPr>
          <w:rFonts w:ascii="Calibri" w:hAnsi="Calibri" w:cs="Calibri"/>
          <w:noProof/>
        </w:rPr>
        <w:tab/>
        <w:t>Grimes, F. The Measurement of Patient Satisfaction with Acute Services in Ireland. (Health Services Partnership Forum, 2003).</w:t>
      </w:r>
      <w:bookmarkEnd w:id="33"/>
    </w:p>
    <w:p w:rsidR="005B5845" w:rsidRPr="005B5845" w:rsidRDefault="005B5845" w:rsidP="005B5845">
      <w:pPr>
        <w:spacing w:line="240" w:lineRule="auto"/>
        <w:ind w:left="720" w:hanging="720"/>
        <w:rPr>
          <w:rFonts w:ascii="Calibri" w:hAnsi="Calibri" w:cs="Calibri"/>
          <w:noProof/>
        </w:rPr>
      </w:pPr>
      <w:bookmarkStart w:id="34" w:name="_ENREF_6"/>
      <w:r w:rsidRPr="005B5845">
        <w:rPr>
          <w:rFonts w:ascii="Calibri" w:hAnsi="Calibri" w:cs="Calibri"/>
          <w:noProof/>
        </w:rPr>
        <w:lastRenderedPageBreak/>
        <w:t>6</w:t>
      </w:r>
      <w:r w:rsidRPr="005B5845">
        <w:rPr>
          <w:rFonts w:ascii="Calibri" w:hAnsi="Calibri" w:cs="Calibri"/>
          <w:noProof/>
        </w:rPr>
        <w:tab/>
        <w:t xml:space="preserve">Zachry III, W. M., Dalen, J. E. &amp; Jackson, T. R. Clinicians’ Responses to Direct-to-Consumer Advertising of Prescription Medications. </w:t>
      </w:r>
      <w:r w:rsidRPr="005B5845">
        <w:rPr>
          <w:rFonts w:ascii="Calibri" w:hAnsi="Calibri" w:cs="Calibri"/>
          <w:i/>
          <w:noProof/>
        </w:rPr>
        <w:t>Archives of Internal Medicine</w:t>
      </w:r>
      <w:r w:rsidRPr="005B5845">
        <w:rPr>
          <w:rFonts w:ascii="Calibri" w:hAnsi="Calibri" w:cs="Calibri"/>
          <w:noProof/>
        </w:rPr>
        <w:t xml:space="preserve"> </w:t>
      </w:r>
      <w:r w:rsidRPr="005B5845">
        <w:rPr>
          <w:rFonts w:ascii="Calibri" w:hAnsi="Calibri" w:cs="Calibri"/>
          <w:b/>
          <w:noProof/>
        </w:rPr>
        <w:t>163</w:t>
      </w:r>
      <w:r w:rsidRPr="005B5845">
        <w:rPr>
          <w:rFonts w:ascii="Calibri" w:hAnsi="Calibri" w:cs="Calibri"/>
          <w:noProof/>
        </w:rPr>
        <w:t>, 1808-1812 (2003).</w:t>
      </w:r>
      <w:bookmarkEnd w:id="34"/>
    </w:p>
    <w:p w:rsidR="005B5845" w:rsidRDefault="005B5845" w:rsidP="005B5845">
      <w:pPr>
        <w:spacing w:line="240" w:lineRule="auto"/>
        <w:rPr>
          <w:rFonts w:ascii="Calibri" w:hAnsi="Calibri" w:cs="Calibri"/>
          <w:noProof/>
        </w:rPr>
      </w:pPr>
    </w:p>
    <w:p w:rsidR="00837B2F" w:rsidRPr="00837B2F" w:rsidRDefault="00167350" w:rsidP="00837B2F">
      <w:r>
        <w:fldChar w:fldCharType="end"/>
      </w:r>
    </w:p>
    <w:sectPr w:rsidR="00837B2F" w:rsidRPr="00837B2F" w:rsidSect="00D07C9B">
      <w:footerReference w:type="default" r:id="rId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Rachel" w:date="2011-08-31T16:57:00Z" w:initials="R">
    <w:p w:rsidR="00BF1399" w:rsidRDefault="00BF1399">
      <w:pPr>
        <w:pStyle w:val="CommentText"/>
      </w:pPr>
      <w:r>
        <w:rPr>
          <w:rStyle w:val="CommentReference"/>
        </w:rPr>
        <w:annotationRef/>
      </w:r>
      <w:proofErr w:type="gramStart"/>
      <w:r>
        <w:t>I  could</w:t>
      </w:r>
      <w:proofErr w:type="gramEnd"/>
      <w:r>
        <w:t xml:space="preserve"> send you the combined single score so you could match it with your data set, if you would like?</w:t>
      </w:r>
    </w:p>
  </w:comment>
  <w:comment w:id="13" w:author="Rachel" w:date="2011-08-31T16:57:00Z" w:initials="R">
    <w:p w:rsidR="00BF1399" w:rsidRDefault="00BF1399">
      <w:pPr>
        <w:pStyle w:val="CommentText"/>
      </w:pPr>
      <w:r>
        <w:rPr>
          <w:rStyle w:val="CommentReference"/>
        </w:rPr>
        <w:annotationRef/>
      </w:r>
      <w:r>
        <w:t>I think that’s right? Thought we should spell out those differences?</w:t>
      </w:r>
    </w:p>
  </w:comment>
  <w:comment w:id="14" w:author="Rachel" w:date="2011-08-31T16:57:00Z" w:initials="R">
    <w:p w:rsidR="00BF1399" w:rsidRDefault="00BF1399">
      <w:pPr>
        <w:pStyle w:val="CommentText"/>
      </w:pPr>
      <w:r>
        <w:rPr>
          <w:rStyle w:val="CommentReference"/>
        </w:rPr>
        <w:annotationRef/>
      </w:r>
      <w:r>
        <w:t>I still don’t really get this point. It seems rather academic (for want of a better adjective) and lacking in intuitive interest, partly because, beyond the first mailing, we don’t know the relative influences of the different mailings. I’d envisaged a cumulative frequency chart, showing response rate over time since first mailing sent, with markers showing the approximate dates of the reminders (but maybe you couldn’t do that because the reminder dates vary by trust?)</w:t>
      </w:r>
    </w:p>
  </w:comment>
  <w:comment w:id="16" w:author="Rachel" w:date="2011-08-31T16:57:00Z" w:initials="R">
    <w:p w:rsidR="00BF1399" w:rsidRDefault="00BF1399">
      <w:pPr>
        <w:pStyle w:val="CommentText"/>
      </w:pPr>
      <w:r>
        <w:rPr>
          <w:rStyle w:val="CommentReference"/>
        </w:rPr>
        <w:annotationRef/>
      </w:r>
      <w:r>
        <w:t xml:space="preserve">Probably a daft question, but why doesn’t this match the 58672 above? </w:t>
      </w:r>
      <w:proofErr w:type="gramStart"/>
      <w:r>
        <w:t>etc</w:t>
      </w:r>
      <w:proofErr w:type="gramEnd"/>
    </w:p>
  </w:comment>
  <w:comment w:id="17" w:author="David Barron" w:date="2011-09-01T10:06:00Z" w:initials="DNB">
    <w:p w:rsidR="00BF1399" w:rsidRDefault="00BF1399">
      <w:pPr>
        <w:pStyle w:val="CommentText"/>
      </w:pPr>
      <w:r>
        <w:rPr>
          <w:rStyle w:val="CommentReference"/>
        </w:rPr>
        <w:annotationRef/>
      </w:r>
      <w:r>
        <w:t>That’s because of missing data in the responses to item about overall satisfaction.  Perhaps it would be clearer to exclude these cases from the first table as well?</w:t>
      </w:r>
    </w:p>
  </w:comment>
  <w:comment w:id="18" w:author="Rachel" w:date="2011-08-31T16:57:00Z" w:initials="R">
    <w:p w:rsidR="00BF1399" w:rsidRDefault="00BF1399" w:rsidP="0082291D">
      <w:r>
        <w:rPr>
          <w:rStyle w:val="CommentReference"/>
        </w:rPr>
        <w:annotationRef/>
      </w:r>
      <w:r>
        <w:t>And why doesn’t this match 30038 from table 1? Etc.</w:t>
      </w:r>
    </w:p>
  </w:comment>
  <w:comment w:id="22" w:author="Rachel" w:date="2011-08-31T16:57:00Z" w:initials="R">
    <w:p w:rsidR="00BF1399" w:rsidRDefault="00BF1399">
      <w:pPr>
        <w:pStyle w:val="CommentText"/>
      </w:pPr>
      <w:r>
        <w:rPr>
          <w:rStyle w:val="CommentReference"/>
        </w:rPr>
        <w:annotationRef/>
      </w:r>
      <w:r>
        <w:t>It’s difficult to pick out what this graph is telling us.</w:t>
      </w:r>
    </w:p>
  </w:comment>
  <w:comment w:id="24" w:author="Rachel" w:date="2011-08-31T16:57:00Z" w:initials="R">
    <w:p w:rsidR="00BF1399" w:rsidRDefault="00BF1399">
      <w:pPr>
        <w:pStyle w:val="CommentText"/>
      </w:pPr>
      <w:r>
        <w:rPr>
          <w:rStyle w:val="CommentReference"/>
        </w:rPr>
        <w:annotationRef/>
      </w:r>
      <w:r>
        <w:t>Should these 2 headings be the same?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F8E" w:rsidRDefault="00BB2F8E" w:rsidP="00634B03">
      <w:pPr>
        <w:spacing w:after="0" w:line="240" w:lineRule="auto"/>
      </w:pPr>
      <w:r>
        <w:separator/>
      </w:r>
    </w:p>
  </w:endnote>
  <w:endnote w:type="continuationSeparator" w:id="0">
    <w:p w:rsidR="00BB2F8E" w:rsidRDefault="00BB2F8E" w:rsidP="00634B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1396"/>
      <w:docPartObj>
        <w:docPartGallery w:val="Page Numbers (Bottom of Page)"/>
        <w:docPartUnique/>
      </w:docPartObj>
    </w:sdtPr>
    <w:sdtContent>
      <w:p w:rsidR="00BF1399" w:rsidRDefault="00167350">
        <w:pPr>
          <w:pStyle w:val="Footer"/>
          <w:jc w:val="center"/>
        </w:pPr>
        <w:fldSimple w:instr=" PAGE   \* MERGEFORMAT ">
          <w:r w:rsidR="001F30D4">
            <w:rPr>
              <w:noProof/>
            </w:rPr>
            <w:t>2</w:t>
          </w:r>
        </w:fldSimple>
      </w:p>
    </w:sdtContent>
  </w:sdt>
  <w:p w:rsidR="00BF1399" w:rsidRDefault="00BF13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F8E" w:rsidRDefault="00BB2F8E" w:rsidP="00634B03">
      <w:pPr>
        <w:spacing w:after="0" w:line="240" w:lineRule="auto"/>
      </w:pPr>
      <w:r>
        <w:separator/>
      </w:r>
    </w:p>
  </w:footnote>
  <w:footnote w:type="continuationSeparator" w:id="0">
    <w:p w:rsidR="00BB2F8E" w:rsidRDefault="00BB2F8E" w:rsidP="00634B0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A24B0E"/>
    <w:rsid w:val="000023C6"/>
    <w:rsid w:val="00006392"/>
    <w:rsid w:val="00013987"/>
    <w:rsid w:val="0003150A"/>
    <w:rsid w:val="00037C74"/>
    <w:rsid w:val="00040C87"/>
    <w:rsid w:val="0005103A"/>
    <w:rsid w:val="0005295D"/>
    <w:rsid w:val="0006208E"/>
    <w:rsid w:val="000774EB"/>
    <w:rsid w:val="00083188"/>
    <w:rsid w:val="000A26D8"/>
    <w:rsid w:val="000B5BC9"/>
    <w:rsid w:val="000C0907"/>
    <w:rsid w:val="000D1A88"/>
    <w:rsid w:val="000D516A"/>
    <w:rsid w:val="000E5413"/>
    <w:rsid w:val="000E6654"/>
    <w:rsid w:val="000F753A"/>
    <w:rsid w:val="00113C5A"/>
    <w:rsid w:val="00114D7C"/>
    <w:rsid w:val="00127746"/>
    <w:rsid w:val="00136623"/>
    <w:rsid w:val="001409AD"/>
    <w:rsid w:val="00167350"/>
    <w:rsid w:val="001745F5"/>
    <w:rsid w:val="00176708"/>
    <w:rsid w:val="001819B8"/>
    <w:rsid w:val="001B04AE"/>
    <w:rsid w:val="001B31D1"/>
    <w:rsid w:val="001B4364"/>
    <w:rsid w:val="001B717F"/>
    <w:rsid w:val="001C378B"/>
    <w:rsid w:val="001D090B"/>
    <w:rsid w:val="001E7989"/>
    <w:rsid w:val="001F30D4"/>
    <w:rsid w:val="0020356E"/>
    <w:rsid w:val="00211BB7"/>
    <w:rsid w:val="00222338"/>
    <w:rsid w:val="00237EAA"/>
    <w:rsid w:val="00246CD4"/>
    <w:rsid w:val="00252190"/>
    <w:rsid w:val="002A63A6"/>
    <w:rsid w:val="002F2765"/>
    <w:rsid w:val="002F620F"/>
    <w:rsid w:val="0030422B"/>
    <w:rsid w:val="003112BF"/>
    <w:rsid w:val="0032097B"/>
    <w:rsid w:val="003320B9"/>
    <w:rsid w:val="00334CF8"/>
    <w:rsid w:val="00344391"/>
    <w:rsid w:val="00352A28"/>
    <w:rsid w:val="0036128C"/>
    <w:rsid w:val="00374644"/>
    <w:rsid w:val="00374DD6"/>
    <w:rsid w:val="0038072C"/>
    <w:rsid w:val="00384E6C"/>
    <w:rsid w:val="003B123C"/>
    <w:rsid w:val="003B206C"/>
    <w:rsid w:val="003B3268"/>
    <w:rsid w:val="003C300B"/>
    <w:rsid w:val="003F24F0"/>
    <w:rsid w:val="003F7E23"/>
    <w:rsid w:val="00411653"/>
    <w:rsid w:val="004511C3"/>
    <w:rsid w:val="0047520D"/>
    <w:rsid w:val="004755C2"/>
    <w:rsid w:val="00491E89"/>
    <w:rsid w:val="004A69CA"/>
    <w:rsid w:val="004E5BC0"/>
    <w:rsid w:val="004F394A"/>
    <w:rsid w:val="00500EAB"/>
    <w:rsid w:val="00531C30"/>
    <w:rsid w:val="00553EFB"/>
    <w:rsid w:val="0056371B"/>
    <w:rsid w:val="00563925"/>
    <w:rsid w:val="005843BB"/>
    <w:rsid w:val="00586C34"/>
    <w:rsid w:val="00586D6F"/>
    <w:rsid w:val="005A4C85"/>
    <w:rsid w:val="005B1D3C"/>
    <w:rsid w:val="005B5845"/>
    <w:rsid w:val="005C0946"/>
    <w:rsid w:val="005C62DD"/>
    <w:rsid w:val="005D6767"/>
    <w:rsid w:val="005D79A0"/>
    <w:rsid w:val="005E48AA"/>
    <w:rsid w:val="005F269E"/>
    <w:rsid w:val="00604D9E"/>
    <w:rsid w:val="00607217"/>
    <w:rsid w:val="00634B03"/>
    <w:rsid w:val="00655AC0"/>
    <w:rsid w:val="006C6A00"/>
    <w:rsid w:val="006D0912"/>
    <w:rsid w:val="006D0D31"/>
    <w:rsid w:val="006D47FF"/>
    <w:rsid w:val="006F03F6"/>
    <w:rsid w:val="00701FF4"/>
    <w:rsid w:val="007036E4"/>
    <w:rsid w:val="00723EAF"/>
    <w:rsid w:val="00731100"/>
    <w:rsid w:val="00732630"/>
    <w:rsid w:val="00742D5B"/>
    <w:rsid w:val="00747EB6"/>
    <w:rsid w:val="00757FC7"/>
    <w:rsid w:val="00786C34"/>
    <w:rsid w:val="007A33C4"/>
    <w:rsid w:val="007D43FA"/>
    <w:rsid w:val="007E1BD3"/>
    <w:rsid w:val="007E2111"/>
    <w:rsid w:val="007E26C1"/>
    <w:rsid w:val="008176A3"/>
    <w:rsid w:val="00817F8B"/>
    <w:rsid w:val="0082291D"/>
    <w:rsid w:val="00823102"/>
    <w:rsid w:val="00837B2F"/>
    <w:rsid w:val="00840222"/>
    <w:rsid w:val="0084401C"/>
    <w:rsid w:val="008633CE"/>
    <w:rsid w:val="008A62CA"/>
    <w:rsid w:val="008B432C"/>
    <w:rsid w:val="008B53E9"/>
    <w:rsid w:val="008F272B"/>
    <w:rsid w:val="00917FE4"/>
    <w:rsid w:val="00925B5D"/>
    <w:rsid w:val="009311BC"/>
    <w:rsid w:val="00934994"/>
    <w:rsid w:val="00934DF7"/>
    <w:rsid w:val="009359D6"/>
    <w:rsid w:val="00942A17"/>
    <w:rsid w:val="009461F3"/>
    <w:rsid w:val="00973A39"/>
    <w:rsid w:val="00981DC3"/>
    <w:rsid w:val="009A48D2"/>
    <w:rsid w:val="009B1ED5"/>
    <w:rsid w:val="009C36AA"/>
    <w:rsid w:val="009D7E3C"/>
    <w:rsid w:val="009E3116"/>
    <w:rsid w:val="009E692C"/>
    <w:rsid w:val="009E700B"/>
    <w:rsid w:val="00A1551C"/>
    <w:rsid w:val="00A20A8D"/>
    <w:rsid w:val="00A24B0E"/>
    <w:rsid w:val="00A30652"/>
    <w:rsid w:val="00A37A81"/>
    <w:rsid w:val="00A83ABD"/>
    <w:rsid w:val="00A85E66"/>
    <w:rsid w:val="00A93DF8"/>
    <w:rsid w:val="00AA0813"/>
    <w:rsid w:val="00AA23BF"/>
    <w:rsid w:val="00AA71E1"/>
    <w:rsid w:val="00AB269C"/>
    <w:rsid w:val="00AB76F9"/>
    <w:rsid w:val="00AC0F45"/>
    <w:rsid w:val="00AF0B7C"/>
    <w:rsid w:val="00B13E90"/>
    <w:rsid w:val="00B318BF"/>
    <w:rsid w:val="00B31CF3"/>
    <w:rsid w:val="00B37B83"/>
    <w:rsid w:val="00B65A4F"/>
    <w:rsid w:val="00B7581A"/>
    <w:rsid w:val="00B93470"/>
    <w:rsid w:val="00BA4A8B"/>
    <w:rsid w:val="00BB2F8E"/>
    <w:rsid w:val="00BB3613"/>
    <w:rsid w:val="00BB40AB"/>
    <w:rsid w:val="00BB62E6"/>
    <w:rsid w:val="00BB6B83"/>
    <w:rsid w:val="00BD6656"/>
    <w:rsid w:val="00BE7390"/>
    <w:rsid w:val="00BE7392"/>
    <w:rsid w:val="00BF1399"/>
    <w:rsid w:val="00BF32B5"/>
    <w:rsid w:val="00C12BF7"/>
    <w:rsid w:val="00C21CDD"/>
    <w:rsid w:val="00C327CA"/>
    <w:rsid w:val="00C445CF"/>
    <w:rsid w:val="00C474D5"/>
    <w:rsid w:val="00C906F2"/>
    <w:rsid w:val="00C91B6D"/>
    <w:rsid w:val="00C92ACA"/>
    <w:rsid w:val="00CA10FE"/>
    <w:rsid w:val="00CA402F"/>
    <w:rsid w:val="00CB6F69"/>
    <w:rsid w:val="00CD369C"/>
    <w:rsid w:val="00CE08E0"/>
    <w:rsid w:val="00CE7130"/>
    <w:rsid w:val="00D07C9B"/>
    <w:rsid w:val="00D30228"/>
    <w:rsid w:val="00D35A37"/>
    <w:rsid w:val="00D43558"/>
    <w:rsid w:val="00D5779D"/>
    <w:rsid w:val="00DA3A8F"/>
    <w:rsid w:val="00DB2F6A"/>
    <w:rsid w:val="00DD76C3"/>
    <w:rsid w:val="00DF7476"/>
    <w:rsid w:val="00E01352"/>
    <w:rsid w:val="00E171C8"/>
    <w:rsid w:val="00E22FD2"/>
    <w:rsid w:val="00E274D1"/>
    <w:rsid w:val="00E53F40"/>
    <w:rsid w:val="00E67882"/>
    <w:rsid w:val="00E71479"/>
    <w:rsid w:val="00E76DD7"/>
    <w:rsid w:val="00EB24EE"/>
    <w:rsid w:val="00EC3269"/>
    <w:rsid w:val="00F1360E"/>
    <w:rsid w:val="00F43D7E"/>
    <w:rsid w:val="00F465DC"/>
    <w:rsid w:val="00F54751"/>
    <w:rsid w:val="00F556BA"/>
    <w:rsid w:val="00F66FCC"/>
    <w:rsid w:val="00F733E7"/>
    <w:rsid w:val="00FA5966"/>
    <w:rsid w:val="00FD141F"/>
    <w:rsid w:val="00FE069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9B"/>
  </w:style>
  <w:style w:type="paragraph" w:styleId="Heading1">
    <w:name w:val="heading 1"/>
    <w:basedOn w:val="Normal"/>
    <w:next w:val="Normal"/>
    <w:link w:val="Heading1Char"/>
    <w:uiPriority w:val="9"/>
    <w:qFormat/>
    <w:rsid w:val="00837B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2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1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89"/>
    <w:rPr>
      <w:rFonts w:ascii="Tahoma" w:hAnsi="Tahoma" w:cs="Tahoma"/>
      <w:sz w:val="16"/>
      <w:szCs w:val="16"/>
    </w:rPr>
  </w:style>
  <w:style w:type="paragraph" w:styleId="HTMLPreformatted">
    <w:name w:val="HTML Preformatted"/>
    <w:basedOn w:val="Normal"/>
    <w:link w:val="HTMLPreformattedChar"/>
    <w:uiPriority w:val="99"/>
    <w:unhideWhenUsed/>
    <w:rsid w:val="005A4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A4C85"/>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91B6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37B2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34B03"/>
    <w:pPr>
      <w:spacing w:after="0" w:line="240" w:lineRule="auto"/>
    </w:pPr>
    <w:rPr>
      <w:rFonts w:ascii="Calibri" w:eastAsia="Calibri" w:hAnsi="Calibri" w:cs="Times New Roman"/>
    </w:rPr>
  </w:style>
  <w:style w:type="character" w:styleId="FootnoteReference">
    <w:name w:val="footnote reference"/>
    <w:basedOn w:val="DefaultParagraphFont"/>
    <w:uiPriority w:val="99"/>
    <w:semiHidden/>
    <w:unhideWhenUsed/>
    <w:rsid w:val="00634B03"/>
    <w:rPr>
      <w:vertAlign w:val="superscript"/>
    </w:rPr>
  </w:style>
  <w:style w:type="paragraph" w:styleId="FootnoteText">
    <w:name w:val="footnote text"/>
    <w:basedOn w:val="Normal"/>
    <w:link w:val="FootnoteTextChar"/>
    <w:uiPriority w:val="99"/>
    <w:semiHidden/>
    <w:unhideWhenUsed/>
    <w:rsid w:val="00634B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4B03"/>
    <w:rPr>
      <w:sz w:val="20"/>
      <w:szCs w:val="20"/>
    </w:rPr>
  </w:style>
  <w:style w:type="paragraph" w:styleId="Title">
    <w:name w:val="Title"/>
    <w:basedOn w:val="Normal"/>
    <w:next w:val="Normal"/>
    <w:link w:val="TitleChar"/>
    <w:uiPriority w:val="10"/>
    <w:qFormat/>
    <w:rsid w:val="009E6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92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A48D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A48D2"/>
  </w:style>
  <w:style w:type="paragraph" w:styleId="Footer">
    <w:name w:val="footer"/>
    <w:basedOn w:val="Normal"/>
    <w:link w:val="FooterChar"/>
    <w:uiPriority w:val="99"/>
    <w:unhideWhenUsed/>
    <w:rsid w:val="009A4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D2"/>
  </w:style>
  <w:style w:type="character" w:styleId="CommentReference">
    <w:name w:val="annotation reference"/>
    <w:basedOn w:val="DefaultParagraphFont"/>
    <w:uiPriority w:val="99"/>
    <w:semiHidden/>
    <w:unhideWhenUsed/>
    <w:rsid w:val="009359D6"/>
    <w:rPr>
      <w:sz w:val="16"/>
      <w:szCs w:val="16"/>
    </w:rPr>
  </w:style>
  <w:style w:type="paragraph" w:styleId="CommentText">
    <w:name w:val="annotation text"/>
    <w:basedOn w:val="Normal"/>
    <w:link w:val="CommentTextChar"/>
    <w:uiPriority w:val="99"/>
    <w:semiHidden/>
    <w:unhideWhenUsed/>
    <w:rsid w:val="009359D6"/>
    <w:pPr>
      <w:spacing w:line="240" w:lineRule="auto"/>
    </w:pPr>
    <w:rPr>
      <w:sz w:val="20"/>
      <w:szCs w:val="20"/>
    </w:rPr>
  </w:style>
  <w:style w:type="character" w:customStyle="1" w:styleId="CommentTextChar">
    <w:name w:val="Comment Text Char"/>
    <w:basedOn w:val="DefaultParagraphFont"/>
    <w:link w:val="CommentText"/>
    <w:uiPriority w:val="99"/>
    <w:semiHidden/>
    <w:rsid w:val="009359D6"/>
    <w:rPr>
      <w:sz w:val="20"/>
      <w:szCs w:val="20"/>
    </w:rPr>
  </w:style>
  <w:style w:type="paragraph" w:styleId="CommentSubject">
    <w:name w:val="annotation subject"/>
    <w:basedOn w:val="CommentText"/>
    <w:next w:val="CommentText"/>
    <w:link w:val="CommentSubjectChar"/>
    <w:uiPriority w:val="99"/>
    <w:semiHidden/>
    <w:unhideWhenUsed/>
    <w:rsid w:val="009359D6"/>
    <w:rPr>
      <w:b/>
      <w:bCs/>
    </w:rPr>
  </w:style>
  <w:style w:type="character" w:customStyle="1" w:styleId="CommentSubjectChar">
    <w:name w:val="Comment Subject Char"/>
    <w:basedOn w:val="CommentTextChar"/>
    <w:link w:val="CommentSubject"/>
    <w:uiPriority w:val="99"/>
    <w:semiHidden/>
    <w:rsid w:val="009359D6"/>
    <w:rPr>
      <w:b/>
      <w:bCs/>
    </w:rPr>
  </w:style>
  <w:style w:type="paragraph" w:styleId="Revision">
    <w:name w:val="Revision"/>
    <w:hidden/>
    <w:uiPriority w:val="99"/>
    <w:semiHidden/>
    <w:rsid w:val="008176A3"/>
    <w:pPr>
      <w:spacing w:after="0" w:line="240" w:lineRule="auto"/>
    </w:pPr>
  </w:style>
  <w:style w:type="character" w:styleId="Hyperlink">
    <w:name w:val="Hyperlink"/>
    <w:basedOn w:val="DefaultParagraphFont"/>
    <w:uiPriority w:val="99"/>
    <w:unhideWhenUsed/>
    <w:rsid w:val="00CE713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843295">
      <w:bodyDiv w:val="1"/>
      <w:marLeft w:val="0"/>
      <w:marRight w:val="0"/>
      <w:marTop w:val="0"/>
      <w:marBottom w:val="0"/>
      <w:divBdr>
        <w:top w:val="none" w:sz="0" w:space="0" w:color="auto"/>
        <w:left w:val="none" w:sz="0" w:space="0" w:color="auto"/>
        <w:bottom w:val="none" w:sz="0" w:space="0" w:color="auto"/>
        <w:right w:val="none" w:sz="0" w:space="0" w:color="auto"/>
      </w:divBdr>
    </w:div>
    <w:div w:id="128331336">
      <w:bodyDiv w:val="1"/>
      <w:marLeft w:val="0"/>
      <w:marRight w:val="0"/>
      <w:marTop w:val="0"/>
      <w:marBottom w:val="0"/>
      <w:divBdr>
        <w:top w:val="none" w:sz="0" w:space="0" w:color="auto"/>
        <w:left w:val="none" w:sz="0" w:space="0" w:color="auto"/>
        <w:bottom w:val="none" w:sz="0" w:space="0" w:color="auto"/>
        <w:right w:val="none" w:sz="0" w:space="0" w:color="auto"/>
      </w:divBdr>
      <w:divsChild>
        <w:div w:id="1361861175">
          <w:marLeft w:val="0"/>
          <w:marRight w:val="0"/>
          <w:marTop w:val="0"/>
          <w:marBottom w:val="0"/>
          <w:divBdr>
            <w:top w:val="none" w:sz="0" w:space="0" w:color="auto"/>
            <w:left w:val="none" w:sz="0" w:space="0" w:color="auto"/>
            <w:bottom w:val="none" w:sz="0" w:space="0" w:color="auto"/>
            <w:right w:val="none" w:sz="0" w:space="0" w:color="auto"/>
          </w:divBdr>
        </w:div>
      </w:divsChild>
    </w:div>
    <w:div w:id="1921404104">
      <w:bodyDiv w:val="1"/>
      <w:marLeft w:val="0"/>
      <w:marRight w:val="0"/>
      <w:marTop w:val="0"/>
      <w:marBottom w:val="0"/>
      <w:divBdr>
        <w:top w:val="none" w:sz="0" w:space="0" w:color="auto"/>
        <w:left w:val="none" w:sz="0" w:space="0" w:color="auto"/>
        <w:bottom w:val="none" w:sz="0" w:space="0" w:color="auto"/>
        <w:right w:val="none" w:sz="0" w:space="0" w:color="auto"/>
      </w:divBdr>
    </w:div>
    <w:div w:id="199074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09300-5D3B-43CC-AB5C-70540EE3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8</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Barron</dc:creator>
  <cp:lastModifiedBy>David Barron</cp:lastModifiedBy>
  <cp:revision>6</cp:revision>
  <dcterms:created xsi:type="dcterms:W3CDTF">2012-04-03T09:07:00Z</dcterms:created>
  <dcterms:modified xsi:type="dcterms:W3CDTF">2012-04-04T14:57:00Z</dcterms:modified>
</cp:coreProperties>
</file>